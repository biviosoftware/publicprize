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F8D34" w14:textId="77777777" w:rsidR="00A978F8" w:rsidRDefault="00A978F8">
      <w:pPr>
        <w:pStyle w:val="Title"/>
      </w:pPr>
    </w:p>
    <w:p w14:paraId="78E8C3C4" w14:textId="3325251D" w:rsidR="00BA0DDF" w:rsidRDefault="00E46785">
      <w:pPr>
        <w:pStyle w:val="Title"/>
      </w:pPr>
      <w:r>
        <w:t>Boulder Chamber</w:t>
      </w:r>
    </w:p>
    <w:p w14:paraId="14AB1D6B" w14:textId="77777777" w:rsidR="00BA0DDF" w:rsidRDefault="00E46785">
      <w:pPr>
        <w:pStyle w:val="Title"/>
      </w:pPr>
      <w:r>
        <w:t>“Esprit Venture Challenge</w:t>
      </w:r>
      <w:r w:rsidR="00BA0DDF" w:rsidRPr="000A60BD">
        <w:t>”</w:t>
      </w:r>
    </w:p>
    <w:p w14:paraId="039460A0" w14:textId="77777777" w:rsidR="00BA0DDF" w:rsidRDefault="00BA0DDF">
      <w:pPr>
        <w:spacing w:after="240"/>
        <w:jc w:val="center"/>
        <w:rPr>
          <w:b/>
          <w:sz w:val="28"/>
        </w:rPr>
      </w:pPr>
      <w:r>
        <w:rPr>
          <w:b/>
          <w:sz w:val="28"/>
        </w:rPr>
        <w:t>Official Rules</w:t>
      </w:r>
    </w:p>
    <w:p w14:paraId="6E4B89ED" w14:textId="77777777" w:rsidR="00BA0DDF" w:rsidRDefault="00BA7F3C">
      <w:pPr>
        <w:spacing w:after="200"/>
        <w:rPr>
          <w:b/>
        </w:rPr>
      </w:pPr>
      <w:r>
        <w:rPr>
          <w:b/>
        </w:rPr>
        <w:t xml:space="preserve">NO PURCHASE OR </w:t>
      </w:r>
      <w:r w:rsidR="00BA0DDF">
        <w:rPr>
          <w:b/>
        </w:rPr>
        <w:t>PAYMENT</w:t>
      </w:r>
      <w:r>
        <w:rPr>
          <w:b/>
        </w:rPr>
        <w:t xml:space="preserve"> OF </w:t>
      </w:r>
      <w:r w:rsidR="00BA0DDF">
        <w:rPr>
          <w:b/>
        </w:rPr>
        <w:t>ANY KIND IS NECESSARY TO ENTER OR WI</w:t>
      </w:r>
      <w:r>
        <w:rPr>
          <w:b/>
        </w:rPr>
        <w:t xml:space="preserve">N THIS </w:t>
      </w:r>
      <w:r w:rsidR="00BD7BFB">
        <w:rPr>
          <w:b/>
        </w:rPr>
        <w:t>CONTEST</w:t>
      </w:r>
      <w:r>
        <w:rPr>
          <w:b/>
        </w:rPr>
        <w:t>.  A PURCHASE OR</w:t>
      </w:r>
      <w:r w:rsidR="00BA0DDF">
        <w:rPr>
          <w:b/>
        </w:rPr>
        <w:t xml:space="preserve"> PAYMENT</w:t>
      </w:r>
      <w:r>
        <w:rPr>
          <w:b/>
        </w:rPr>
        <w:t xml:space="preserve"> </w:t>
      </w:r>
      <w:r w:rsidR="00BA0DDF">
        <w:rPr>
          <w:b/>
        </w:rPr>
        <w:t>WILL NOT INCREASE OR IMPROVE YOUR CHANCES OF WINNING.</w:t>
      </w:r>
    </w:p>
    <w:p w14:paraId="62F744F4" w14:textId="5D338BAD" w:rsidR="00BA0DDF" w:rsidRPr="00601B66" w:rsidRDefault="00BA0DDF" w:rsidP="00DD4C8E">
      <w:pPr>
        <w:pStyle w:val="Heading1"/>
      </w:pPr>
      <w:r w:rsidRPr="005B3366">
        <w:rPr>
          <w:b/>
        </w:rPr>
        <w:t>ELIGIBILITY.</w:t>
      </w:r>
      <w:r>
        <w:t xml:space="preserve">  </w:t>
      </w:r>
      <w:r w:rsidR="000A60BD">
        <w:t xml:space="preserve">The </w:t>
      </w:r>
      <w:r w:rsidR="00E46785">
        <w:t xml:space="preserve">Boulder Chamber “Esprit Venture Challenge” </w:t>
      </w:r>
      <w:r w:rsidR="008B092A">
        <w:t>(the “</w:t>
      </w:r>
      <w:r w:rsidR="00BD7BFB">
        <w:t>Contest</w:t>
      </w:r>
      <w:r w:rsidR="008B092A">
        <w:t>”)</w:t>
      </w:r>
      <w:r w:rsidR="00B76F36" w:rsidRPr="005B3366">
        <w:rPr>
          <w:b/>
        </w:rPr>
        <w:t xml:space="preserve"> </w:t>
      </w:r>
      <w:r>
        <w:t xml:space="preserve">is only open to entrants who, as of the entry date, </w:t>
      </w:r>
      <w:r w:rsidR="005B3366">
        <w:t>are legal entities</w:t>
      </w:r>
      <w:r w:rsidR="005B3366" w:rsidRPr="005B3366">
        <w:t xml:space="preserve"> (for example, a limited liability compan</w:t>
      </w:r>
      <w:r w:rsidR="005B3366">
        <w:t xml:space="preserve">y, a corporation, etc.) </w:t>
      </w:r>
      <w:r w:rsidR="005B3366" w:rsidRPr="005B3366">
        <w:t>organized under the laws of one of the fifty (50) United Sta</w:t>
      </w:r>
      <w:r w:rsidR="005B3366">
        <w:t>tes or the District of Columbia, that (a) is duly organized and in good standing with the state of its organization, (b) has a valid Federal Tax Identification Number (</w:t>
      </w:r>
      <w:r w:rsidR="00A978F8">
        <w:t>“</w:t>
      </w:r>
      <w:r w:rsidR="005B3366">
        <w:t>FEIN</w:t>
      </w:r>
      <w:r w:rsidR="00A978F8">
        <w:t>”</w:t>
      </w:r>
      <w:r w:rsidR="005B3366">
        <w:t xml:space="preserve">), (c) has its principal place of business in Boulder County, </w:t>
      </w:r>
      <w:r w:rsidR="005B3366" w:rsidRPr="00FD7497">
        <w:t>Colorado</w:t>
      </w:r>
      <w:del w:id="0" w:author="Author" w:date="2016-07-29T11:48:00Z">
        <w:r w:rsidR="005B3366" w:rsidRPr="00FD7497" w:rsidDel="009C7C64">
          <w:delText xml:space="preserve">, or has at least one owner </w:delText>
        </w:r>
        <w:r w:rsidR="00EF6695" w:rsidDel="009C7C64">
          <w:delText xml:space="preserve">or multiple owners </w:delText>
        </w:r>
        <w:r w:rsidR="005B3366" w:rsidRPr="00FD7497" w:rsidDel="009C7C64">
          <w:delText>(</w:delText>
        </w:r>
        <w:r w:rsidR="005B3366" w:rsidRPr="00FD7497" w:rsidDel="009C7C64">
          <w:rPr>
            <w:u w:val="single"/>
          </w:rPr>
          <w:delText>i.e.</w:delText>
        </w:r>
        <w:r w:rsidR="005B3366" w:rsidRPr="00FD7497" w:rsidDel="009C7C64">
          <w:delText>, shareholder</w:delText>
        </w:r>
        <w:r w:rsidR="00EF6695" w:rsidDel="009C7C64">
          <w:delText>s</w:delText>
        </w:r>
        <w:r w:rsidR="005B3366" w:rsidRPr="00FD7497" w:rsidDel="009C7C64">
          <w:delText>, member</w:delText>
        </w:r>
        <w:r w:rsidR="00EF6695" w:rsidDel="009C7C64">
          <w:delText>s</w:delText>
        </w:r>
        <w:r w:rsidR="005B3366" w:rsidRPr="00FD7497" w:rsidDel="009C7C64">
          <w:delText>, partner</w:delText>
        </w:r>
        <w:r w:rsidR="00EF6695" w:rsidDel="009C7C64">
          <w:delText>s</w:delText>
        </w:r>
        <w:r w:rsidR="005B3366" w:rsidRPr="00FD7497" w:rsidDel="009C7C64">
          <w:delText xml:space="preserve">, etc.) who own at </w:delText>
        </w:r>
        <w:r w:rsidR="005B3366" w:rsidRPr="009D2C76" w:rsidDel="009C7C64">
          <w:delText>least twen</w:delText>
        </w:r>
        <w:r w:rsidR="00A978F8" w:rsidRPr="009D2C76" w:rsidDel="009C7C64">
          <w:delText xml:space="preserve">ty </w:delText>
        </w:r>
        <w:r w:rsidR="00EF6695" w:rsidDel="009C7C64">
          <w:delText>5</w:delText>
        </w:r>
        <w:r w:rsidR="00A978F8" w:rsidRPr="009D2C76" w:rsidDel="009C7C64">
          <w:delText>0% of t</w:delText>
        </w:r>
        <w:r w:rsidR="00A978F8" w:rsidRPr="00FD7497" w:rsidDel="009C7C64">
          <w:delText>he equity of entrant</w:delText>
        </w:r>
        <w:r w:rsidR="005B3366" w:rsidRPr="00FD7497" w:rsidDel="009C7C64">
          <w:delText xml:space="preserve"> </w:delText>
        </w:r>
        <w:r w:rsidR="00EF6695" w:rsidDel="009C7C64">
          <w:delText>have their</w:delText>
        </w:r>
        <w:r w:rsidR="005B3366" w:rsidRPr="00FD7497" w:rsidDel="009C7C64">
          <w:delText xml:space="preserve"> principal residence in Boulder County, Colorado</w:delText>
        </w:r>
      </w:del>
      <w:r w:rsidR="005B3366" w:rsidRPr="00FD7497">
        <w:t>, (c) has received less than one million dollars</w:t>
      </w:r>
      <w:r w:rsidR="005B3366">
        <w:t xml:space="preserve"> ($1,000,000) in cumulative funding of all types (including, without limitation, capital contributions, stock and debt issuances, loans, revenue, donations, etc.) since the entity was organized</w:t>
      </w:r>
      <w:r w:rsidR="002B1CA8">
        <w:t>, and (d) was formed less than two (2) years before the date of entry into the Contest</w:t>
      </w:r>
      <w:r w:rsidR="005B3366">
        <w:t>.  Additionally, t</w:t>
      </w:r>
      <w:r w:rsidR="005B3366" w:rsidRPr="005B3366">
        <w:t xml:space="preserve">he individual registering the entity as an </w:t>
      </w:r>
      <w:r w:rsidR="005B3366">
        <w:t>entrant</w:t>
      </w:r>
      <w:r w:rsidR="005B3366" w:rsidRPr="005B3366">
        <w:t xml:space="preserve"> must be a permanent legal resident of one of the fifty (50) United States </w:t>
      </w:r>
      <w:r w:rsidR="00A978F8">
        <w:t>or the District of Columbia,</w:t>
      </w:r>
      <w:r w:rsidR="005B3366" w:rsidRPr="005B3366">
        <w:t xml:space="preserve"> at least </w:t>
      </w:r>
      <w:r w:rsidR="005B3366">
        <w:t>eighteen (18</w:t>
      </w:r>
      <w:r w:rsidR="005B3366" w:rsidRPr="005B3366">
        <w:t xml:space="preserve">) years old, </w:t>
      </w:r>
      <w:r w:rsidR="00A978F8">
        <w:t xml:space="preserve">who is an officer, director, owner, member, manager, partner or other representative or agent of entrant who is </w:t>
      </w:r>
      <w:r w:rsidR="005B3366" w:rsidRPr="005B3366">
        <w:t>a</w:t>
      </w:r>
      <w:r w:rsidR="005B3366">
        <w:t xml:space="preserve">uthorized </w:t>
      </w:r>
      <w:r w:rsidR="00A978F8">
        <w:t xml:space="preserve">by the entrant </w:t>
      </w:r>
      <w:r w:rsidR="005B3366">
        <w:t>to register the entrant in the Contest.</w:t>
      </w:r>
      <w:r w:rsidR="00DD4C8E">
        <w:t xml:space="preserve">  </w:t>
      </w:r>
      <w:r>
        <w:t xml:space="preserve">The </w:t>
      </w:r>
      <w:r w:rsidR="00BD7BFB">
        <w:t>Contest</w:t>
      </w:r>
      <w:r>
        <w:t xml:space="preserve"> is void outside </w:t>
      </w:r>
      <w:r w:rsidR="00DD4C8E">
        <w:t>the eligible Contest territory</w:t>
      </w:r>
      <w:proofErr w:type="gramStart"/>
      <w:r w:rsidR="008B092A">
        <w:t>;</w:t>
      </w:r>
      <w:proofErr w:type="gramEnd"/>
      <w:r w:rsidR="008B092A">
        <w:t xml:space="preserve"> </w:t>
      </w:r>
      <w:r>
        <w:t>and where prohibited or restricted by law.</w:t>
      </w:r>
      <w:r w:rsidR="00B74858">
        <w:t xml:space="preserve">  </w:t>
      </w:r>
      <w:r>
        <w:t>Emplo</w:t>
      </w:r>
      <w:r w:rsidR="00B76F36">
        <w:t xml:space="preserve">yees, officers and directors of </w:t>
      </w:r>
      <w:r w:rsidR="00DD4C8E">
        <w:t>the Boulder Chamber of Commerce</w:t>
      </w:r>
      <w:r w:rsidR="00EF6695">
        <w:t>, also referred to as the Boulder Chamber</w:t>
      </w:r>
      <w:r w:rsidR="00DD4C8E">
        <w:t xml:space="preserve"> (“Sponsor”), </w:t>
      </w:r>
      <w:proofErr w:type="spellStart"/>
      <w:r w:rsidR="00DD4C8E">
        <w:t>Bivio</w:t>
      </w:r>
      <w:proofErr w:type="spellEnd"/>
      <w:r w:rsidR="00DD4C8E">
        <w:t xml:space="preserve"> Software Artisans, Inc. d/b/a Public Pri</w:t>
      </w:r>
      <w:r w:rsidR="00645848">
        <w:t>z</w:t>
      </w:r>
      <w:r w:rsidR="00DD4C8E">
        <w:t xml:space="preserve">e, Inc. (“Administrator”) </w:t>
      </w:r>
      <w:r w:rsidR="00520881">
        <w:t xml:space="preserve">and </w:t>
      </w:r>
      <w:r w:rsidR="00DD4C8E">
        <w:t>their respective</w:t>
      </w:r>
      <w:r w:rsidR="00BA7F3C" w:rsidRPr="00DD4C8E">
        <w:rPr>
          <w:b/>
        </w:rPr>
        <w:t xml:space="preserve"> </w:t>
      </w:r>
      <w:r>
        <w:t>parents, subsidiaries, affiliates</w:t>
      </w:r>
      <w:r w:rsidR="00A978F8">
        <w:t xml:space="preserve">, </w:t>
      </w:r>
      <w:r>
        <w:t>divisions, adve</w:t>
      </w:r>
      <w:r w:rsidR="001A4AC6">
        <w:t xml:space="preserve">rtising and promotion agencies, </w:t>
      </w:r>
      <w:r>
        <w:t>and the</w:t>
      </w:r>
      <w:r w:rsidR="00DD4C8E">
        <w:t xml:space="preserve"> parents, subsidiaries, and affiliates of each of them, are not eligible to enter</w:t>
      </w:r>
      <w:r w:rsidR="00DD4C8E" w:rsidRPr="00DD4C8E">
        <w:t xml:space="preserve">.  </w:t>
      </w:r>
      <w:r w:rsidRPr="00DD4C8E">
        <w:t xml:space="preserve">The </w:t>
      </w:r>
      <w:r w:rsidR="00BD7BFB" w:rsidRPr="00DD4C8E">
        <w:t>Contest</w:t>
      </w:r>
      <w:r w:rsidRPr="00DD4C8E">
        <w:t xml:space="preserve">, and any website pages and advertisements relating thereto, is intended for viewing only within the eligible </w:t>
      </w:r>
      <w:r w:rsidR="00BD7BFB" w:rsidRPr="00DD4C8E">
        <w:t>contest</w:t>
      </w:r>
      <w:r w:rsidRPr="00DD4C8E">
        <w:t xml:space="preserve"> territory, and entrants m</w:t>
      </w:r>
      <w:r w:rsidR="00B74858" w:rsidRPr="00DD4C8E">
        <w:t xml:space="preserve">ust be present in the </w:t>
      </w:r>
      <w:r w:rsidR="00B74858" w:rsidRPr="003F3555">
        <w:t xml:space="preserve">eligible </w:t>
      </w:r>
      <w:r w:rsidR="00BD7BFB" w:rsidRPr="003F3555">
        <w:t>Contest</w:t>
      </w:r>
      <w:r w:rsidRPr="003F3555">
        <w:t xml:space="preserve"> ter</w:t>
      </w:r>
      <w:r w:rsidR="00B76F36" w:rsidRPr="003F3555">
        <w:t>ritory at the time they enter.</w:t>
      </w:r>
      <w:r w:rsidR="002B21CF" w:rsidRPr="003F3555">
        <w:t xml:space="preserve">  Entrants must be present at the </w:t>
      </w:r>
      <w:r w:rsidR="00601B66" w:rsidRPr="001D6CBC">
        <w:t>Esprit Entrepreneur</w:t>
      </w:r>
      <w:r w:rsidR="002B21CF" w:rsidRPr="001D6CBC">
        <w:t xml:space="preserve"> event</w:t>
      </w:r>
      <w:r w:rsidR="002B21CF" w:rsidRPr="003F3555">
        <w:t xml:space="preserve"> </w:t>
      </w:r>
      <w:r w:rsidR="00046B49" w:rsidRPr="00212FF7">
        <w:t xml:space="preserve">(“Event”) </w:t>
      </w:r>
      <w:r w:rsidR="002B21CF" w:rsidRPr="003F3555">
        <w:t>when th</w:t>
      </w:r>
      <w:r w:rsidR="002B21CF" w:rsidRPr="00601B66">
        <w:t xml:space="preserve">e winner is announced, in order to win the Contest. </w:t>
      </w:r>
    </w:p>
    <w:p w14:paraId="431D2838" w14:textId="5FF4BFFF" w:rsidR="00BA0DDF" w:rsidRPr="00DD4C8E" w:rsidRDefault="00BA0DDF">
      <w:pPr>
        <w:pStyle w:val="Heading1"/>
      </w:pPr>
      <w:r>
        <w:rPr>
          <w:b/>
        </w:rPr>
        <w:t>TIMING.</w:t>
      </w:r>
      <w:r>
        <w:t xml:space="preserve">  The </w:t>
      </w:r>
      <w:r w:rsidR="00BD7BFB">
        <w:t>Contest</w:t>
      </w:r>
      <w:r>
        <w:t xml:space="preserve"> entry period begins at </w:t>
      </w:r>
      <w:del w:id="1" w:author="Author" w:date="2016-07-29T11:49:00Z">
        <w:r w:rsidDel="009C7C64">
          <w:delText>12:0</w:delText>
        </w:r>
        <w:r w:rsidR="000840A5" w:rsidDel="009C7C64">
          <w:delText>0</w:delText>
        </w:r>
      </w:del>
      <w:ins w:id="2" w:author="Author" w:date="2016-07-29T11:49:00Z">
        <w:r w:rsidR="009C7C64">
          <w:t>12:00</w:t>
        </w:r>
      </w:ins>
      <w:r w:rsidR="000840A5">
        <w:t xml:space="preserve"> </w:t>
      </w:r>
      <w:ins w:id="3" w:author="Author" w:date="2016-07-29T11:49:00Z">
        <w:r w:rsidR="009C7C64">
          <w:t>p</w:t>
        </w:r>
      </w:ins>
      <w:del w:id="4" w:author="Author" w:date="2016-07-29T11:49:00Z">
        <w:r w:rsidR="000840A5" w:rsidDel="009C7C64">
          <w:delText>p</w:delText>
        </w:r>
      </w:del>
      <w:proofErr w:type="gramStart"/>
      <w:r>
        <w:t>.m</w:t>
      </w:r>
      <w:proofErr w:type="gramEnd"/>
      <w:r>
        <w:t xml:space="preserve">. </w:t>
      </w:r>
      <w:r w:rsidR="00BA7F3C">
        <w:t>Mountain Time (“M</w:t>
      </w:r>
      <w:r>
        <w:t>T”) on</w:t>
      </w:r>
      <w:r w:rsidR="00191903">
        <w:t xml:space="preserve"> </w:t>
      </w:r>
      <w:del w:id="5" w:author="Author" w:date="2016-07-29T11:48:00Z">
        <w:r w:rsidR="00520881" w:rsidDel="009C7C64">
          <w:rPr>
            <w:b/>
          </w:rPr>
          <w:delText xml:space="preserve">September </w:delText>
        </w:r>
        <w:r w:rsidR="000840A5" w:rsidDel="009C7C64">
          <w:rPr>
            <w:b/>
          </w:rPr>
          <w:delText>14</w:delText>
        </w:r>
        <w:r w:rsidR="00520881" w:rsidDel="009C7C64">
          <w:rPr>
            <w:b/>
          </w:rPr>
          <w:delText>, 201</w:delText>
        </w:r>
        <w:r w:rsidR="00645848" w:rsidDel="009C7C64">
          <w:rPr>
            <w:b/>
          </w:rPr>
          <w:delText>5</w:delText>
        </w:r>
      </w:del>
      <w:ins w:id="6" w:author="Author" w:date="2016-07-29T11:48:00Z">
        <w:r w:rsidR="009C7C64">
          <w:rPr>
            <w:b/>
          </w:rPr>
          <w:t>August 1, 2016</w:t>
        </w:r>
      </w:ins>
      <w:r w:rsidR="00BA7F3C">
        <w:t xml:space="preserve"> and ends at </w:t>
      </w:r>
      <w:del w:id="7" w:author="Author" w:date="2016-07-30T13:36:00Z">
        <w:r w:rsidR="00BA7F3C" w:rsidDel="00BB1174">
          <w:delText>11:59 </w:delText>
        </w:r>
      </w:del>
      <w:ins w:id="8" w:author="Author" w:date="2016-07-29T11:49:00Z">
        <w:del w:id="9" w:author="Author" w:date="2016-07-30T13:36:00Z">
          <w:r w:rsidR="009C7C64" w:rsidDel="00BB1174">
            <w:delText>a</w:delText>
          </w:r>
        </w:del>
      </w:ins>
      <w:del w:id="10" w:author="Author" w:date="2016-07-30T13:36:00Z">
        <w:r w:rsidR="000840A5" w:rsidDel="00BB1174">
          <w:delText>a</w:delText>
        </w:r>
        <w:r w:rsidR="00BA7F3C" w:rsidDel="00BB1174">
          <w:delText>.m</w:delText>
        </w:r>
      </w:del>
      <w:ins w:id="11" w:author="Author" w:date="2016-07-30T13:36:00Z">
        <w:r w:rsidR="00BB1174">
          <w:t>12 p.m. (noon)</w:t>
        </w:r>
      </w:ins>
      <w:r w:rsidR="00BA7F3C">
        <w:t>. MT</w:t>
      </w:r>
      <w:r>
        <w:t xml:space="preserve"> on</w:t>
      </w:r>
      <w:r w:rsidR="00BA7F3C">
        <w:t xml:space="preserve"> </w:t>
      </w:r>
      <w:del w:id="12" w:author="Author" w:date="2016-07-29T11:50:00Z">
        <w:r w:rsidR="00645848" w:rsidDel="009C7C64">
          <w:rPr>
            <w:b/>
          </w:rPr>
          <w:delText>October 1</w:delText>
        </w:r>
        <w:r w:rsidR="000840A5" w:rsidDel="009C7C64">
          <w:rPr>
            <w:b/>
          </w:rPr>
          <w:delText>4</w:delText>
        </w:r>
        <w:r w:rsidR="00520881" w:rsidDel="009C7C64">
          <w:rPr>
            <w:b/>
          </w:rPr>
          <w:delText>, 201</w:delText>
        </w:r>
        <w:r w:rsidR="00645848" w:rsidDel="009C7C64">
          <w:rPr>
            <w:b/>
          </w:rPr>
          <w:delText>5</w:delText>
        </w:r>
      </w:del>
      <w:ins w:id="13" w:author="Author" w:date="2016-07-29T11:50:00Z">
        <w:r w:rsidR="009C7C64">
          <w:rPr>
            <w:b/>
          </w:rPr>
          <w:t>August 30, 2016</w:t>
        </w:r>
      </w:ins>
      <w:r w:rsidR="00BA7F3C">
        <w:t xml:space="preserve"> </w:t>
      </w:r>
      <w:r w:rsidR="00DD4C8E">
        <w:t xml:space="preserve">(the “Entry Period”).  </w:t>
      </w:r>
      <w:ins w:id="14" w:author="Author" w:date="2016-07-29T11:51:00Z">
        <w:r w:rsidR="009C7C64">
          <w:t xml:space="preserve">The Public Voting period begins </w:t>
        </w:r>
      </w:ins>
      <w:ins w:id="15" w:author="Author" w:date="2016-07-29T11:53:00Z">
        <w:r w:rsidR="00D617D7">
          <w:t xml:space="preserve">at </w:t>
        </w:r>
      </w:ins>
      <w:ins w:id="16" w:author="Author" w:date="2016-07-30T13:37:00Z">
        <w:r w:rsidR="00BB1174">
          <w:t>12 p.m. (noon)</w:t>
        </w:r>
      </w:ins>
      <w:ins w:id="17" w:author="Author" w:date="2016-07-29T11:52:00Z">
        <w:del w:id="18" w:author="Author" w:date="2016-07-30T13:37:00Z">
          <w:r w:rsidR="009C7C64" w:rsidDel="00BB1174">
            <w:delText>12:00 p.</w:delText>
          </w:r>
        </w:del>
      </w:ins>
      <w:ins w:id="19" w:author="Author" w:date="2016-07-29T11:55:00Z">
        <w:del w:id="20" w:author="Author" w:date="2016-07-30T13:37:00Z">
          <w:r w:rsidR="00D617D7" w:rsidDel="00BB1174">
            <w:delText>m.</w:delText>
          </w:r>
        </w:del>
      </w:ins>
      <w:ins w:id="21" w:author="Author" w:date="2016-07-29T11:52:00Z">
        <w:del w:id="22" w:author="Author" w:date="2016-07-29T11:55:00Z">
          <w:r w:rsidR="009C7C64" w:rsidDel="00D617D7">
            <w:delText>m</w:delText>
          </w:r>
        </w:del>
        <w:r w:rsidR="009C7C64">
          <w:t xml:space="preserve"> MT on </w:t>
        </w:r>
        <w:r w:rsidR="009C7C64" w:rsidRPr="009C7C64">
          <w:rPr>
            <w:b/>
            <w:rPrChange w:id="23" w:author="Author" w:date="2016-07-29T11:52:00Z">
              <w:rPr/>
            </w:rPrChange>
          </w:rPr>
          <w:t>September 6, 2016</w:t>
        </w:r>
        <w:r w:rsidR="009C7C64">
          <w:t xml:space="preserve"> and ends </w:t>
        </w:r>
      </w:ins>
      <w:ins w:id="24" w:author="Author" w:date="2016-07-29T11:53:00Z">
        <w:r w:rsidR="00D617D7">
          <w:t xml:space="preserve">at </w:t>
        </w:r>
      </w:ins>
      <w:ins w:id="25" w:author="Author" w:date="2016-07-30T13:37:00Z">
        <w:r w:rsidR="00BB1174">
          <w:t>12 p.m. (noon)</w:t>
        </w:r>
        <w:r w:rsidR="00BB1174">
          <w:t xml:space="preserve"> </w:t>
        </w:r>
      </w:ins>
      <w:ins w:id="26" w:author="Author" w:date="2016-07-29T11:53:00Z">
        <w:del w:id="27" w:author="Author" w:date="2016-07-30T13:37:00Z">
          <w:r w:rsidR="00D617D7" w:rsidDel="00BB1174">
            <w:delText xml:space="preserve">11:59 a.m. </w:delText>
          </w:r>
        </w:del>
      </w:ins>
      <w:ins w:id="28" w:author="Author" w:date="2016-07-29T11:57:00Z">
        <w:r w:rsidR="00D617D7">
          <w:t xml:space="preserve">MT </w:t>
        </w:r>
      </w:ins>
      <w:ins w:id="29" w:author="Author" w:date="2016-07-29T11:53:00Z">
        <w:r w:rsidR="00D617D7">
          <w:t xml:space="preserve">on </w:t>
        </w:r>
        <w:r w:rsidR="00D617D7" w:rsidRPr="00D617D7">
          <w:rPr>
            <w:b/>
          </w:rPr>
          <w:t>September 20</w:t>
        </w:r>
        <w:r w:rsidR="00D617D7" w:rsidRPr="007F4417">
          <w:rPr>
            <w:b/>
            <w:rPrChange w:id="30" w:author="Author" w:date="2016-07-29T11:53:00Z">
              <w:rPr/>
            </w:rPrChange>
          </w:rPr>
          <w:t>, 2016</w:t>
        </w:r>
      </w:ins>
      <w:ins w:id="31" w:author="Author" w:date="2016-07-29T11:52:00Z">
        <w:del w:id="32" w:author="Author" w:date="2016-07-29T11:53:00Z">
          <w:r w:rsidR="009C7C64" w:rsidDel="00D617D7">
            <w:delText xml:space="preserve">at </w:delText>
          </w:r>
        </w:del>
      </w:ins>
      <w:ins w:id="33" w:author="Author" w:date="2016-07-29T11:51:00Z">
        <w:del w:id="34" w:author="Author" w:date="2016-07-29T11:53:00Z">
          <w:r w:rsidR="009C7C64" w:rsidDel="00D617D7">
            <w:delText xml:space="preserve"> will be 11:59 p.m. MT on</w:delText>
          </w:r>
          <w:r w:rsidR="009C7C64" w:rsidDel="00D617D7">
            <w:rPr>
              <w:b/>
            </w:rPr>
            <w:delText xml:space="preserve"> November 9, 2015</w:delText>
          </w:r>
        </w:del>
        <w:r w:rsidR="009C7C64">
          <w:rPr>
            <w:b/>
          </w:rPr>
          <w:t xml:space="preserve">. </w:t>
        </w:r>
      </w:ins>
      <w:ins w:id="35" w:author="Author" w:date="2016-07-29T11:54:00Z">
        <w:r w:rsidR="00D617D7">
          <w:rPr>
            <w:b/>
          </w:rPr>
          <w:t xml:space="preserve"> </w:t>
        </w:r>
        <w:r w:rsidR="00D617D7" w:rsidRPr="007F4417">
          <w:rPr>
            <w:rPrChange w:id="36" w:author="Author" w:date="2016-07-29T11:58:00Z">
              <w:rPr>
                <w:b/>
              </w:rPr>
            </w:rPrChange>
          </w:rPr>
          <w:t>The ten (10) semi-finalists will be announced before 12:00 p.m.</w:t>
        </w:r>
      </w:ins>
      <w:ins w:id="37" w:author="Author" w:date="2016-07-29T11:55:00Z">
        <w:r w:rsidR="00D617D7" w:rsidRPr="007F4417">
          <w:rPr>
            <w:rPrChange w:id="38" w:author="Author" w:date="2016-07-29T11:58:00Z">
              <w:rPr>
                <w:b/>
              </w:rPr>
            </w:rPrChange>
          </w:rPr>
          <w:t xml:space="preserve"> </w:t>
        </w:r>
      </w:ins>
      <w:ins w:id="39" w:author="Author" w:date="2016-07-29T11:57:00Z">
        <w:r w:rsidR="00D617D7" w:rsidRPr="007F4417">
          <w:rPr>
            <w:rPrChange w:id="40" w:author="Author" w:date="2016-07-29T11:58:00Z">
              <w:rPr>
                <w:b/>
              </w:rPr>
            </w:rPrChange>
          </w:rPr>
          <w:t xml:space="preserve">MT </w:t>
        </w:r>
      </w:ins>
      <w:ins w:id="41" w:author="Author" w:date="2016-07-29T11:55:00Z">
        <w:r w:rsidR="00D617D7" w:rsidRPr="007F4417">
          <w:rPr>
            <w:rPrChange w:id="42" w:author="Author" w:date="2016-07-29T11:58:00Z">
              <w:rPr>
                <w:b/>
              </w:rPr>
            </w:rPrChange>
          </w:rPr>
          <w:t>on</w:t>
        </w:r>
      </w:ins>
      <w:ins w:id="43" w:author="Author" w:date="2016-07-29T11:54:00Z">
        <w:r w:rsidR="00D617D7">
          <w:rPr>
            <w:b/>
          </w:rPr>
          <w:t xml:space="preserve"> September 21, 2016</w:t>
        </w:r>
        <w:r w:rsidR="00D617D7" w:rsidRPr="007F4417">
          <w:rPr>
            <w:rPrChange w:id="44" w:author="Author" w:date="2016-07-29T11:58:00Z">
              <w:rPr>
                <w:b/>
              </w:rPr>
            </w:rPrChange>
          </w:rPr>
          <w:t>.</w:t>
        </w:r>
        <w:r w:rsidR="00D617D7">
          <w:rPr>
            <w:b/>
          </w:rPr>
          <w:t xml:space="preserve"> </w:t>
        </w:r>
      </w:ins>
      <w:ins w:id="45" w:author="Author" w:date="2016-07-29T11:56:00Z">
        <w:r w:rsidR="00D617D7">
          <w:rPr>
            <w:b/>
          </w:rPr>
          <w:t xml:space="preserve"> </w:t>
        </w:r>
      </w:ins>
      <w:ins w:id="46" w:author="Author" w:date="2016-07-29T11:51:00Z">
        <w:del w:id="47" w:author="Author" w:date="2016-07-29T11:54:00Z">
          <w:r w:rsidR="009C7C64" w:rsidDel="00D617D7">
            <w:rPr>
              <w:b/>
            </w:rPr>
            <w:delText xml:space="preserve"> </w:delText>
          </w:r>
        </w:del>
      </w:ins>
      <w:r w:rsidR="00530BF3">
        <w:t xml:space="preserve">The </w:t>
      </w:r>
      <w:r w:rsidR="00645848">
        <w:t xml:space="preserve">Judging </w:t>
      </w:r>
      <w:del w:id="48" w:author="Author" w:date="2016-07-29T11:54:00Z">
        <w:r w:rsidR="00645848" w:rsidDel="00D617D7">
          <w:delText xml:space="preserve">Deadline </w:delText>
        </w:r>
      </w:del>
      <w:ins w:id="49" w:author="Author" w:date="2016-07-29T11:54:00Z">
        <w:r w:rsidR="00D617D7">
          <w:t xml:space="preserve">Event </w:t>
        </w:r>
      </w:ins>
      <w:r w:rsidR="00645848">
        <w:t>will be</w:t>
      </w:r>
      <w:ins w:id="50" w:author="Author" w:date="2016-07-29T11:54:00Z">
        <w:r w:rsidR="00D617D7">
          <w:t xml:space="preserve"> at </w:t>
        </w:r>
      </w:ins>
      <w:del w:id="51" w:author="Author" w:date="2016-07-29T11:57:00Z">
        <w:r w:rsidR="00645848" w:rsidDel="00D617D7">
          <w:delText xml:space="preserve"> </w:delText>
        </w:r>
      </w:del>
      <w:ins w:id="52" w:author="Author" w:date="2016-07-29T11:56:00Z">
        <w:r w:rsidR="00D617D7">
          <w:t>5:00 p.m.</w:t>
        </w:r>
      </w:ins>
      <w:del w:id="53" w:author="Author" w:date="2016-07-29T11:56:00Z">
        <w:r w:rsidR="000840A5" w:rsidDel="00D617D7">
          <w:delText>11</w:delText>
        </w:r>
        <w:r w:rsidR="00645848" w:rsidDel="00D617D7">
          <w:delText>:59 </w:delText>
        </w:r>
        <w:r w:rsidR="000840A5" w:rsidDel="00D617D7">
          <w:delText>a</w:delText>
        </w:r>
        <w:r w:rsidR="00645848" w:rsidDel="00D617D7">
          <w:delText xml:space="preserve">.m. </w:delText>
        </w:r>
      </w:del>
      <w:r w:rsidR="00645848">
        <w:t xml:space="preserve">MT on </w:t>
      </w:r>
      <w:del w:id="54" w:author="Author" w:date="2016-07-29T11:56:00Z">
        <w:r w:rsidR="00645848" w:rsidDel="00D617D7">
          <w:rPr>
            <w:b/>
          </w:rPr>
          <w:delText>October 2</w:delText>
        </w:r>
        <w:r w:rsidR="000840A5" w:rsidDel="00D617D7">
          <w:rPr>
            <w:b/>
          </w:rPr>
          <w:delText>6</w:delText>
        </w:r>
        <w:r w:rsidR="00645848" w:rsidDel="00D617D7">
          <w:rPr>
            <w:b/>
          </w:rPr>
          <w:delText>, 2015</w:delText>
        </w:r>
      </w:del>
      <w:ins w:id="55" w:author="Author" w:date="2016-07-29T11:56:00Z">
        <w:r w:rsidR="00D617D7">
          <w:rPr>
            <w:b/>
          </w:rPr>
          <w:t>September 29, 2016</w:t>
        </w:r>
      </w:ins>
      <w:r w:rsidR="00645848">
        <w:rPr>
          <w:b/>
        </w:rPr>
        <w:t xml:space="preserve">. </w:t>
      </w:r>
      <w:del w:id="56" w:author="Author" w:date="2016-07-29T11:51:00Z">
        <w:r w:rsidR="00645848" w:rsidDel="009C7C64">
          <w:rPr>
            <w:b/>
          </w:rPr>
          <w:delText xml:space="preserve"> </w:delText>
        </w:r>
        <w:r w:rsidR="00645848" w:rsidDel="009C7C64">
          <w:delText xml:space="preserve">The </w:delText>
        </w:r>
        <w:r w:rsidR="00156946" w:rsidDel="009C7C64">
          <w:delText xml:space="preserve">Public </w:delText>
        </w:r>
        <w:r w:rsidR="00645848" w:rsidDel="009C7C64">
          <w:delText>Voting Deadline will be 11:59 </w:delText>
        </w:r>
      </w:del>
      <w:del w:id="57" w:author="Author" w:date="2016-07-29T11:50:00Z">
        <w:r w:rsidR="000840A5" w:rsidDel="009C7C64">
          <w:delText>a</w:delText>
        </w:r>
      </w:del>
      <w:del w:id="58" w:author="Author" w:date="2016-07-29T11:51:00Z">
        <w:r w:rsidR="000840A5" w:rsidDel="009C7C64">
          <w:delText>.</w:delText>
        </w:r>
        <w:r w:rsidR="00645848" w:rsidDel="009C7C64">
          <w:delText>m. MT on</w:delText>
        </w:r>
        <w:r w:rsidR="00645848" w:rsidDel="009C7C64">
          <w:rPr>
            <w:b/>
          </w:rPr>
          <w:delText xml:space="preserve"> November </w:delText>
        </w:r>
        <w:r w:rsidR="000840A5" w:rsidDel="009C7C64">
          <w:rPr>
            <w:b/>
          </w:rPr>
          <w:delText>9</w:delText>
        </w:r>
        <w:r w:rsidR="00645848" w:rsidDel="009C7C64">
          <w:rPr>
            <w:b/>
          </w:rPr>
          <w:delText xml:space="preserve">, 2015.  </w:delText>
        </w:r>
      </w:del>
      <w:r w:rsidR="00645848" w:rsidRPr="00645848">
        <w:t>The</w:t>
      </w:r>
      <w:ins w:id="59" w:author="Author" w:date="2016-07-29T11:57:00Z">
        <w:r w:rsidR="00D617D7">
          <w:t xml:space="preserve"> three (3)</w:t>
        </w:r>
      </w:ins>
      <w:r w:rsidR="00645848" w:rsidRPr="00645848">
        <w:t xml:space="preserve"> finalists will be announced</w:t>
      </w:r>
      <w:r w:rsidR="000840A5">
        <w:t xml:space="preserve"> </w:t>
      </w:r>
      <w:ins w:id="60" w:author="Author" w:date="2016-07-29T11:57:00Z">
        <w:r w:rsidR="00D617D7">
          <w:t xml:space="preserve">before </w:t>
        </w:r>
      </w:ins>
      <w:ins w:id="61" w:author="Author" w:date="2016-07-30T13:37:00Z">
        <w:r w:rsidR="00BB1174">
          <w:t>12 p.m. (noon)</w:t>
        </w:r>
      </w:ins>
      <w:del w:id="62" w:author="Author" w:date="2016-07-30T13:37:00Z">
        <w:r w:rsidR="000840A5" w:rsidDel="00BB1174">
          <w:delText>12:00 p.m</w:delText>
        </w:r>
      </w:del>
      <w:ins w:id="63" w:author="Author" w:date="2016-07-29T11:58:00Z">
        <w:r w:rsidR="0009310C">
          <w:t xml:space="preserve"> MT</w:t>
        </w:r>
      </w:ins>
      <w:ins w:id="64" w:author="Author" w:date="2016-07-29T11:57:00Z">
        <w:r w:rsidR="00D617D7">
          <w:t xml:space="preserve"> on </w:t>
        </w:r>
        <w:r w:rsidR="00D617D7" w:rsidRPr="007F4417">
          <w:rPr>
            <w:b/>
            <w:rPrChange w:id="65" w:author="Author" w:date="2016-07-29T11:57:00Z">
              <w:rPr/>
            </w:rPrChange>
          </w:rPr>
          <w:t>September 30, 2016</w:t>
        </w:r>
      </w:ins>
      <w:r w:rsidR="000840A5">
        <w:t>.</w:t>
      </w:r>
      <w:del w:id="66" w:author="Author" w:date="2016-07-29T11:58:00Z">
        <w:r w:rsidR="000840A5" w:rsidDel="0009310C">
          <w:delText xml:space="preserve"> MT</w:delText>
        </w:r>
        <w:r w:rsidR="00645848" w:rsidRPr="00645848" w:rsidDel="0009310C">
          <w:delText xml:space="preserve"> on </w:delText>
        </w:r>
        <w:r w:rsidR="00645848" w:rsidDel="0009310C">
          <w:rPr>
            <w:b/>
          </w:rPr>
          <w:delText xml:space="preserve">November </w:delText>
        </w:r>
        <w:r w:rsidR="000840A5" w:rsidDel="0009310C">
          <w:rPr>
            <w:b/>
          </w:rPr>
          <w:delText>10</w:delText>
        </w:r>
        <w:r w:rsidR="00645848" w:rsidDel="0009310C">
          <w:rPr>
            <w:b/>
          </w:rPr>
          <w:delText>, 2015</w:delText>
        </w:r>
      </w:del>
      <w:r w:rsidR="00645848" w:rsidRPr="00645848">
        <w:t xml:space="preserve">, </w:t>
      </w:r>
      <w:del w:id="67" w:author="Author" w:date="2016-07-29T11:58:00Z">
        <w:r w:rsidR="00645848" w:rsidRPr="00645848" w:rsidDel="0009310C">
          <w:delText xml:space="preserve">and </w:delText>
        </w:r>
      </w:del>
      <w:proofErr w:type="gramStart"/>
      <w:ins w:id="68" w:author="Author" w:date="2016-07-29T11:58:00Z">
        <w:r w:rsidR="0009310C">
          <w:t>The</w:t>
        </w:r>
        <w:proofErr w:type="gramEnd"/>
        <w:r w:rsidR="0009310C" w:rsidRPr="00645848">
          <w:t xml:space="preserve"> </w:t>
        </w:r>
      </w:ins>
      <w:del w:id="69" w:author="Author" w:date="2016-07-29T11:58:00Z">
        <w:r w:rsidR="00645848" w:rsidRPr="00645848" w:rsidDel="0009310C">
          <w:delText xml:space="preserve">the </w:delText>
        </w:r>
      </w:del>
      <w:r w:rsidR="00645848" w:rsidRPr="00645848">
        <w:t>winner will be announced</w:t>
      </w:r>
      <w:ins w:id="70" w:author="Author" w:date="2016-07-30T13:37:00Z">
        <w:r w:rsidR="00BB1174">
          <w:t xml:space="preserve"> at the Event</w:t>
        </w:r>
      </w:ins>
      <w:r w:rsidR="00645848" w:rsidRPr="00645848">
        <w:t xml:space="preserve"> on </w:t>
      </w:r>
      <w:del w:id="71" w:author="Author" w:date="2016-07-29T11:58:00Z">
        <w:r w:rsidR="00645848" w:rsidDel="0009310C">
          <w:rPr>
            <w:b/>
          </w:rPr>
          <w:delText>November 1</w:delText>
        </w:r>
        <w:r w:rsidR="00D557CE" w:rsidDel="0009310C">
          <w:rPr>
            <w:b/>
          </w:rPr>
          <w:delText>8</w:delText>
        </w:r>
        <w:r w:rsidR="00645848" w:rsidDel="0009310C">
          <w:rPr>
            <w:b/>
          </w:rPr>
          <w:delText>, 2015</w:delText>
        </w:r>
      </w:del>
      <w:ins w:id="72" w:author="Author" w:date="2016-07-29T11:58:00Z">
        <w:r w:rsidR="0009310C">
          <w:rPr>
            <w:b/>
          </w:rPr>
          <w:t>October 25, 2016</w:t>
        </w:r>
      </w:ins>
      <w:ins w:id="73" w:author="Author" w:date="2016-07-30T13:37:00Z">
        <w:r w:rsidR="00BB1174">
          <w:rPr>
            <w:b/>
          </w:rPr>
          <w:t xml:space="preserve"> </w:t>
        </w:r>
        <w:r w:rsidR="00BB1174" w:rsidRPr="00BB1174">
          <w:rPr>
            <w:rPrChange w:id="74" w:author="Author" w:date="2016-07-30T13:38:00Z">
              <w:rPr>
                <w:b/>
              </w:rPr>
            </w:rPrChange>
          </w:rPr>
          <w:t>and on the Contest web site before</w:t>
        </w:r>
        <w:r w:rsidR="00BB1174">
          <w:rPr>
            <w:b/>
          </w:rPr>
          <w:t xml:space="preserve"> </w:t>
        </w:r>
      </w:ins>
      <w:ins w:id="75" w:author="Author" w:date="2016-07-30T13:38:00Z">
        <w:r w:rsidR="00BB1174">
          <w:t>12 p.m. (noon)</w:t>
        </w:r>
        <w:r w:rsidR="00BB1174">
          <w:t xml:space="preserve"> on October 26, 2016</w:t>
        </w:r>
      </w:ins>
      <w:r w:rsidR="00645848">
        <w:rPr>
          <w:b/>
        </w:rPr>
        <w:t>.</w:t>
      </w:r>
      <w:r w:rsidR="00530BF3">
        <w:t xml:space="preserve"> </w:t>
      </w:r>
      <w:r w:rsidR="00520881">
        <w:t>Administrator’s</w:t>
      </w:r>
      <w:r w:rsidR="00520881" w:rsidRPr="00DD4C8E">
        <w:t xml:space="preserve"> </w:t>
      </w:r>
      <w:r w:rsidRPr="00DD4C8E">
        <w:t xml:space="preserve">computer is the official timekeeping device for the </w:t>
      </w:r>
      <w:r w:rsidR="00BD7BFB" w:rsidRPr="00DD4C8E">
        <w:t>Contest</w:t>
      </w:r>
      <w:r w:rsidRPr="00DD4C8E">
        <w:t>.</w:t>
      </w:r>
    </w:p>
    <w:p w14:paraId="509CD58B" w14:textId="77777777" w:rsidR="00281C41" w:rsidRPr="00281C41" w:rsidRDefault="00BA0DDF" w:rsidP="00D94836">
      <w:pPr>
        <w:pStyle w:val="Heading1"/>
        <w:rPr>
          <w:b/>
        </w:rPr>
      </w:pPr>
      <w:proofErr w:type="gramStart"/>
      <w:r w:rsidRPr="005944C5">
        <w:rPr>
          <w:b/>
        </w:rPr>
        <w:t>HOW TO ENTER.</w:t>
      </w:r>
      <w:proofErr w:type="gramEnd"/>
      <w:r>
        <w:t xml:space="preserve">  </w:t>
      </w:r>
      <w:bookmarkStart w:id="76" w:name="_GoBack"/>
      <w:bookmarkEnd w:id="76"/>
    </w:p>
    <w:p w14:paraId="2BB9103C" w14:textId="77777777" w:rsidR="00D94836" w:rsidRPr="00D94836" w:rsidRDefault="00A978F8" w:rsidP="00281C41">
      <w:pPr>
        <w:pStyle w:val="Heading2"/>
        <w:rPr>
          <w:b/>
        </w:rPr>
      </w:pPr>
      <w:r>
        <w:rPr>
          <w:b/>
        </w:rPr>
        <w:t>REGISTER AND ENTER</w:t>
      </w:r>
      <w:r w:rsidR="00281C41">
        <w:t xml:space="preserve">.  </w:t>
      </w:r>
      <w:r w:rsidR="00DD4C8E">
        <w:t xml:space="preserve">There is one way to enter the Contest as described below.  </w:t>
      </w:r>
      <w:r w:rsidR="00D94836">
        <w:t>D</w:t>
      </w:r>
      <w:r w:rsidR="00BD7BFB">
        <w:t xml:space="preserve">uring the </w:t>
      </w:r>
      <w:r w:rsidR="00DD4C8E">
        <w:t xml:space="preserve">Entry Period go to </w:t>
      </w:r>
      <w:r w:rsidR="00530BF3" w:rsidRPr="00530BF3">
        <w:t>http://</w:t>
      </w:r>
      <w:r w:rsidR="00DD4C8E" w:rsidRPr="00417F08">
        <w:t>www.publicprize.com/esprit-venture-challenge</w:t>
      </w:r>
      <w:r w:rsidR="00DD4C8E">
        <w:t xml:space="preserve"> (the “Contest Website”)</w:t>
      </w:r>
      <w:r w:rsidR="005944C5">
        <w:t xml:space="preserve"> and follow the Contest entry instructions under the “How to Enter” tab.  F</w:t>
      </w:r>
      <w:r w:rsidR="00BD7BFB" w:rsidRPr="00BD7BFB">
        <w:t xml:space="preserve">ully complete all required </w:t>
      </w:r>
      <w:r w:rsidR="005944C5">
        <w:t xml:space="preserve">Contest </w:t>
      </w:r>
      <w:r w:rsidR="00BD7BFB" w:rsidRPr="00BD7BFB">
        <w:t>registration information</w:t>
      </w:r>
      <w:r w:rsidR="005944C5">
        <w:t>, including the following:</w:t>
      </w:r>
    </w:p>
    <w:p w14:paraId="14EB0C17" w14:textId="22337229" w:rsidR="00D94836" w:rsidRPr="00D94836" w:rsidRDefault="00281C41" w:rsidP="000840A5">
      <w:pPr>
        <w:pStyle w:val="Heading2"/>
        <w:numPr>
          <w:ilvl w:val="0"/>
          <w:numId w:val="0"/>
        </w:numPr>
        <w:ind w:left="720"/>
        <w:rPr>
          <w:b/>
        </w:rPr>
      </w:pPr>
      <w:r>
        <w:tab/>
      </w:r>
      <w:proofErr w:type="spellStart"/>
      <w:r>
        <w:t>i</w:t>
      </w:r>
      <w:proofErr w:type="spellEnd"/>
      <w:r>
        <w:t>.</w:t>
      </w:r>
      <w:r>
        <w:tab/>
      </w:r>
      <w:r w:rsidR="005944C5">
        <w:t>Legal</w:t>
      </w:r>
      <w:r w:rsidR="000840A5">
        <w:t xml:space="preserve"> name</w:t>
      </w:r>
      <w:r w:rsidR="005944C5">
        <w:t xml:space="preserve"> of entrant;</w:t>
      </w:r>
    </w:p>
    <w:p w14:paraId="183B7ACA" w14:textId="2AAF509C" w:rsidR="00D94836" w:rsidRPr="00D94836" w:rsidRDefault="00281C41" w:rsidP="00281C41">
      <w:pPr>
        <w:pStyle w:val="Heading2"/>
        <w:numPr>
          <w:ilvl w:val="0"/>
          <w:numId w:val="0"/>
        </w:numPr>
        <w:ind w:left="720"/>
        <w:rPr>
          <w:b/>
        </w:rPr>
      </w:pPr>
      <w:r>
        <w:tab/>
        <w:t>ii.</w:t>
      </w:r>
      <w:r>
        <w:tab/>
      </w:r>
      <w:r w:rsidR="005944C5">
        <w:t xml:space="preserve">Public web link to Contest video presentation (“Pitch Video”).  The Pitch Video may be no longer than </w:t>
      </w:r>
      <w:r w:rsidR="00156946">
        <w:t>three</w:t>
      </w:r>
      <w:r w:rsidR="00530BF3">
        <w:t xml:space="preserve"> (</w:t>
      </w:r>
      <w:r w:rsidR="00156946">
        <w:t>3</w:t>
      </w:r>
      <w:r w:rsidR="00530BF3">
        <w:t xml:space="preserve">) </w:t>
      </w:r>
      <w:r w:rsidR="005944C5">
        <w:t>minutes</w:t>
      </w:r>
      <w:r>
        <w:t xml:space="preserve">, and must be in English and publicly viewable, and be loaded </w:t>
      </w:r>
      <w:r w:rsidR="009057B8">
        <w:t xml:space="preserve">on </w:t>
      </w:r>
      <w:r w:rsidR="00530BF3">
        <w:t>http://</w:t>
      </w:r>
      <w:r w:rsidR="009057B8" w:rsidRPr="00417F08">
        <w:t>www.youtube.com</w:t>
      </w:r>
      <w:r w:rsidR="009057B8">
        <w:t>;</w:t>
      </w:r>
    </w:p>
    <w:p w14:paraId="3CE26635" w14:textId="63F5491A" w:rsidR="00D94836" w:rsidRPr="00D94836" w:rsidRDefault="00281C41" w:rsidP="00281C41">
      <w:pPr>
        <w:pStyle w:val="Heading2"/>
        <w:numPr>
          <w:ilvl w:val="0"/>
          <w:numId w:val="0"/>
        </w:numPr>
        <w:ind w:left="720"/>
        <w:rPr>
          <w:b/>
        </w:rPr>
      </w:pPr>
      <w:r>
        <w:tab/>
        <w:t>i</w:t>
      </w:r>
      <w:r w:rsidR="000840A5">
        <w:t>ii</w:t>
      </w:r>
      <w:r>
        <w:t>.</w:t>
      </w:r>
      <w:r>
        <w:tab/>
      </w:r>
      <w:r w:rsidR="005944C5">
        <w:t xml:space="preserve">Description of entrant’s business, product and/or </w:t>
      </w:r>
      <w:r w:rsidR="005944C5" w:rsidRPr="003F3555">
        <w:t>servi</w:t>
      </w:r>
      <w:r w:rsidR="008B6402" w:rsidRPr="003F3555">
        <w:t>ce</w:t>
      </w:r>
      <w:del w:id="77" w:author="Author" w:date="2016-07-29T11:59:00Z">
        <w:r w:rsidR="005944C5" w:rsidRPr="003F3555" w:rsidDel="0009310C">
          <w:delText xml:space="preserve"> </w:delText>
        </w:r>
        <w:r w:rsidR="008B6402" w:rsidRPr="001D6CBC" w:rsidDel="0009310C">
          <w:delText>and social impact</w:delText>
        </w:r>
      </w:del>
      <w:r w:rsidR="008B6402" w:rsidRPr="003F3555">
        <w:t xml:space="preserve">, </w:t>
      </w:r>
      <w:r w:rsidR="005944C5" w:rsidRPr="003F3555">
        <w:t>which</w:t>
      </w:r>
      <w:r w:rsidR="005944C5">
        <w:t xml:space="preserve"> description </w:t>
      </w:r>
      <w:r w:rsidR="00601B66">
        <w:t xml:space="preserve">can </w:t>
      </w:r>
      <w:r w:rsidR="005944C5">
        <w:t xml:space="preserve">be no </w:t>
      </w:r>
      <w:proofErr w:type="gramStart"/>
      <w:r w:rsidR="005944C5">
        <w:t>longer</w:t>
      </w:r>
      <w:proofErr w:type="gramEnd"/>
      <w:r w:rsidR="005944C5">
        <w:t xml:space="preserve"> than </w:t>
      </w:r>
      <w:r w:rsidR="0015163E">
        <w:t xml:space="preserve">one thousand (1,000) </w:t>
      </w:r>
      <w:r w:rsidR="00A978F8">
        <w:t>words</w:t>
      </w:r>
      <w:r w:rsidR="008F246B">
        <w:t>, and must be in English</w:t>
      </w:r>
      <w:r w:rsidR="00C74512">
        <w:t>;</w:t>
      </w:r>
    </w:p>
    <w:p w14:paraId="5477DC64" w14:textId="703A12BF" w:rsidR="00D94836" w:rsidRPr="00D94836" w:rsidRDefault="00281C41" w:rsidP="00281C41">
      <w:pPr>
        <w:pStyle w:val="Heading2"/>
        <w:numPr>
          <w:ilvl w:val="0"/>
          <w:numId w:val="0"/>
        </w:numPr>
        <w:ind w:left="720"/>
        <w:rPr>
          <w:b/>
        </w:rPr>
      </w:pPr>
      <w:r>
        <w:tab/>
      </w:r>
      <w:r w:rsidR="000840A5">
        <w:t>i</w:t>
      </w:r>
      <w:r>
        <w:t>v.</w:t>
      </w:r>
      <w:r>
        <w:tab/>
      </w:r>
      <w:r w:rsidR="00C74512">
        <w:t xml:space="preserve">Description of </w:t>
      </w:r>
      <w:r w:rsidR="002B312D">
        <w:t>up to three</w:t>
      </w:r>
      <w:r w:rsidR="00C74512">
        <w:t xml:space="preserve"> founder</w:t>
      </w:r>
      <w:r w:rsidR="002B312D">
        <w:t>s</w:t>
      </w:r>
      <w:r w:rsidR="00C74512">
        <w:t xml:space="preserve"> of entrant, which description</w:t>
      </w:r>
      <w:r w:rsidR="002B312D">
        <w:t>s</w:t>
      </w:r>
      <w:r w:rsidR="00C74512">
        <w:t xml:space="preserve"> can be no longer than </w:t>
      </w:r>
      <w:r w:rsidR="0015163E">
        <w:t xml:space="preserve">two hundred (200) </w:t>
      </w:r>
      <w:r w:rsidR="00A978F8">
        <w:t>words</w:t>
      </w:r>
      <w:r w:rsidR="002B312D">
        <w:t xml:space="preserve"> each</w:t>
      </w:r>
      <w:r w:rsidR="00C74512" w:rsidRPr="00C74512">
        <w:t>, and must be in English</w:t>
      </w:r>
      <w:r w:rsidR="00C74512">
        <w:t>;</w:t>
      </w:r>
    </w:p>
    <w:p w14:paraId="612A3787" w14:textId="070C5407" w:rsidR="00D94836" w:rsidRPr="00D94836" w:rsidRDefault="00281C41" w:rsidP="00553927">
      <w:pPr>
        <w:pStyle w:val="Heading2"/>
        <w:numPr>
          <w:ilvl w:val="0"/>
          <w:numId w:val="0"/>
        </w:numPr>
        <w:ind w:left="720"/>
        <w:rPr>
          <w:b/>
        </w:rPr>
      </w:pPr>
      <w:r>
        <w:tab/>
      </w:r>
      <w:r w:rsidR="000840A5">
        <w:t>v</w:t>
      </w:r>
      <w:r>
        <w:t>.</w:t>
      </w:r>
      <w:r>
        <w:tab/>
      </w:r>
      <w:r w:rsidR="00C74512">
        <w:t>Public web link to entrant’s primary business website;</w:t>
      </w:r>
      <w:r w:rsidR="000840A5">
        <w:t xml:space="preserve"> </w:t>
      </w:r>
      <w:r w:rsidR="008B6402">
        <w:t>and</w:t>
      </w:r>
    </w:p>
    <w:p w14:paraId="7CEF4A19" w14:textId="0A280DE6" w:rsidR="002B1CA8" w:rsidRPr="002B1CA8" w:rsidRDefault="00281C41" w:rsidP="008B6402">
      <w:pPr>
        <w:pStyle w:val="Heading2"/>
        <w:numPr>
          <w:ilvl w:val="0"/>
          <w:numId w:val="0"/>
        </w:numPr>
        <w:ind w:left="720"/>
      </w:pPr>
      <w:r>
        <w:lastRenderedPageBreak/>
        <w:tab/>
      </w:r>
      <w:r w:rsidR="000840A5">
        <w:t>v</w:t>
      </w:r>
      <w:r w:rsidR="0015163E">
        <w:t>i</w:t>
      </w:r>
      <w:r>
        <w:t>.</w:t>
      </w:r>
      <w:r>
        <w:tab/>
      </w:r>
      <w:r w:rsidR="00C74512">
        <w:t xml:space="preserve">Name, address, phone number, email address, and age of individual </w:t>
      </w:r>
      <w:r w:rsidR="00FD7497">
        <w:t>entering entrant in the Contest</w:t>
      </w:r>
      <w:r w:rsidR="008B6402">
        <w:t>.</w:t>
      </w:r>
    </w:p>
    <w:p w14:paraId="5CF3C262" w14:textId="77777777" w:rsidR="00BA0DDF" w:rsidRDefault="00816E9C" w:rsidP="00816E9C">
      <w:pPr>
        <w:pStyle w:val="Heading1"/>
        <w:numPr>
          <w:ilvl w:val="0"/>
          <w:numId w:val="0"/>
        </w:numPr>
      </w:pPr>
      <w:r>
        <w:tab/>
      </w:r>
      <w:r w:rsidR="009F164B">
        <w:t>Comp</w:t>
      </w:r>
      <w:r w:rsidR="00281C41">
        <w:t xml:space="preserve">letely fill out the registration form and submit the </w:t>
      </w:r>
      <w:r w:rsidR="009F164B">
        <w:t xml:space="preserve">entry </w:t>
      </w:r>
      <w:r w:rsidR="00281C41">
        <w:t xml:space="preserve">form </w:t>
      </w:r>
      <w:r w:rsidR="009F164B">
        <w:t xml:space="preserve">in accordance with the on-screen instructions. </w:t>
      </w:r>
      <w:r w:rsidR="00BD7BFB" w:rsidRPr="00BD7BFB">
        <w:t xml:space="preserve"> </w:t>
      </w:r>
      <w:r w:rsidR="009F164B">
        <w:t>E</w:t>
      </w:r>
      <w:r w:rsidR="00BD7BFB" w:rsidRPr="00BD7BFB">
        <w:t>nt</w:t>
      </w:r>
      <w:r w:rsidR="009F164B">
        <w:t>ries must conform to the e</w:t>
      </w:r>
      <w:r w:rsidR="00281C41">
        <w:t xml:space="preserve">ntry </w:t>
      </w:r>
      <w:r w:rsidR="00281C41" w:rsidRPr="00FD7497">
        <w:t>requirements in Section 3(b)</w:t>
      </w:r>
      <w:r w:rsidR="00BD7BFB" w:rsidRPr="00FD7497">
        <w:t xml:space="preserve"> below and will be judged as</w:t>
      </w:r>
      <w:r w:rsidR="00281C41" w:rsidRPr="00FD7497">
        <w:t xml:space="preserve"> described in Section 5</w:t>
      </w:r>
      <w:r w:rsidR="00CF4443" w:rsidRPr="00FD7497">
        <w:t xml:space="preserve"> below.  </w:t>
      </w:r>
      <w:proofErr w:type="gramStart"/>
      <w:r w:rsidR="00BA0DDF" w:rsidRPr="00FD7497">
        <w:t>All ent</w:t>
      </w:r>
      <w:r w:rsidR="00281C41" w:rsidRPr="00FD7497">
        <w:t>ries must be received by Administrator</w:t>
      </w:r>
      <w:proofErr w:type="gramEnd"/>
      <w:r w:rsidR="00281C41">
        <w:t xml:space="preserve"> during the Entry Period.</w:t>
      </w:r>
      <w:r w:rsidR="00C25E5F">
        <w:t xml:space="preserve"> </w:t>
      </w:r>
      <w:r w:rsidR="00C9743B" w:rsidRPr="00C9743B">
        <w:t xml:space="preserve"> </w:t>
      </w:r>
    </w:p>
    <w:p w14:paraId="0E751CFF" w14:textId="2D7CFBEB" w:rsidR="00281C41" w:rsidRPr="00724294" w:rsidRDefault="00281C41" w:rsidP="00281C41">
      <w:pPr>
        <w:rPr>
          <w:b/>
        </w:rPr>
      </w:pPr>
      <w:r>
        <w:tab/>
        <w:t>NOTE:  In addition to being subject to these Official Rules, all Contest activities by an entrant on the Contest Website are subject to the terms and conditions of the Contest Website, as applicable (including, without limitation, the Privacy Policy</w:t>
      </w:r>
      <w:r w:rsidR="004C153F">
        <w:t xml:space="preserve"> located at</w:t>
      </w:r>
      <w:r w:rsidR="0015163E">
        <w:t xml:space="preserve"> http://www.publicprize.com/pub/privacy</w:t>
      </w:r>
      <w:r w:rsidR="004C153F">
        <w:t xml:space="preserve"> </w:t>
      </w:r>
      <w:r>
        <w:t>and Terms of Use</w:t>
      </w:r>
      <w:r w:rsidR="000840A5">
        <w:t xml:space="preserve"> </w:t>
      </w:r>
      <w:r w:rsidR="0015163E">
        <w:t>http://www.publicprize.com/pub/terms</w:t>
      </w:r>
      <w:r>
        <w:t>), as p</w:t>
      </w:r>
      <w:r w:rsidR="00A978F8">
        <w:t>osted from time to time thereon</w:t>
      </w:r>
      <w:r w:rsidR="00156946">
        <w:t>.</w:t>
      </w:r>
    </w:p>
    <w:p w14:paraId="3DE60B9F" w14:textId="77777777" w:rsidR="00281C41" w:rsidRPr="00281C41" w:rsidRDefault="00281C41" w:rsidP="00281C41"/>
    <w:p w14:paraId="3D58BA50" w14:textId="77777777" w:rsidR="008521CD" w:rsidRDefault="008A690C" w:rsidP="00C62F0E">
      <w:pPr>
        <w:pStyle w:val="Heading2"/>
        <w:tabs>
          <w:tab w:val="clear" w:pos="720"/>
        </w:tabs>
      </w:pPr>
      <w:r>
        <w:rPr>
          <w:b/>
          <w:bCs w:val="0"/>
          <w:iCs w:val="0"/>
        </w:rPr>
        <w:t>ENTRY REQUIREMENTS.</w:t>
      </w:r>
      <w:r w:rsidR="008521CD">
        <w:rPr>
          <w:b/>
          <w:bCs w:val="0"/>
          <w:iCs w:val="0"/>
        </w:rPr>
        <w:t xml:space="preserve">  </w:t>
      </w:r>
      <w:r w:rsidR="00281C41">
        <w:t>Each e</w:t>
      </w:r>
      <w:r w:rsidR="008521CD">
        <w:t>ntry must meet the following requirements, compliance with which sh</w:t>
      </w:r>
      <w:r w:rsidR="00281C41">
        <w:t xml:space="preserve">all be as determined by Administrator </w:t>
      </w:r>
      <w:r w:rsidR="008521CD">
        <w:t>in its sole discretion:</w:t>
      </w:r>
    </w:p>
    <w:p w14:paraId="0FF069F4" w14:textId="56C74294" w:rsidR="000D4A5F" w:rsidRPr="00281C41" w:rsidRDefault="000D4A5F" w:rsidP="008521CD">
      <w:pPr>
        <w:rPr>
          <w:b/>
        </w:rPr>
      </w:pPr>
      <w:r>
        <w:tab/>
      </w:r>
      <w:r>
        <w:tab/>
      </w:r>
      <w:proofErr w:type="spellStart"/>
      <w:r w:rsidR="00281C41">
        <w:t>i</w:t>
      </w:r>
      <w:proofErr w:type="spellEnd"/>
      <w:r w:rsidR="00281C41">
        <w:t>.</w:t>
      </w:r>
      <w:r w:rsidR="00281C41">
        <w:tab/>
        <w:t xml:space="preserve">The Pitch Video </w:t>
      </w:r>
      <w:r>
        <w:t xml:space="preserve">must </w:t>
      </w:r>
      <w:r w:rsidR="00281C41">
        <w:t>accurately communicate information about the entrant, its products and services, and why entrant is deserving of awards in</w:t>
      </w:r>
      <w:r w:rsidR="009057B8">
        <w:t xml:space="preserve"> connection with</w:t>
      </w:r>
      <w:r w:rsidR="00281C41">
        <w:t xml:space="preserve"> this Contest</w:t>
      </w:r>
      <w:r w:rsidR="0015163E">
        <w:t>.</w:t>
      </w:r>
    </w:p>
    <w:p w14:paraId="151D75C8" w14:textId="77777777" w:rsidR="008A690C" w:rsidRPr="008521CD" w:rsidRDefault="008A690C" w:rsidP="008A690C"/>
    <w:p w14:paraId="263C3FB7" w14:textId="77777777" w:rsidR="008A690C" w:rsidRPr="000D4A5F" w:rsidRDefault="000D4A5F" w:rsidP="008A690C">
      <w:r>
        <w:tab/>
      </w:r>
      <w:r>
        <w:tab/>
        <w:t>ii.</w:t>
      </w:r>
      <w:r>
        <w:tab/>
      </w:r>
      <w:r w:rsidR="00A978F8">
        <w:t>E</w:t>
      </w:r>
      <w:r w:rsidR="00281C41">
        <w:t>ntry</w:t>
      </w:r>
      <w:r w:rsidR="00A978F8">
        <w:t xml:space="preserve"> submissions</w:t>
      </w:r>
      <w:r w:rsidR="00281C41">
        <w:t xml:space="preserve"> m</w:t>
      </w:r>
      <w:r w:rsidRPr="000D4A5F">
        <w:t>ust be in English</w:t>
      </w:r>
      <w:r>
        <w:t xml:space="preserve">.  </w:t>
      </w:r>
    </w:p>
    <w:p w14:paraId="706522F3" w14:textId="77777777" w:rsidR="000D4A5F" w:rsidRDefault="000D4A5F" w:rsidP="008A690C">
      <w:pPr>
        <w:rPr>
          <w:b/>
        </w:rPr>
      </w:pPr>
    </w:p>
    <w:p w14:paraId="72FAAB73" w14:textId="2A6FB6CE" w:rsidR="000D4A5F" w:rsidRDefault="009057B8" w:rsidP="008A690C">
      <w:r>
        <w:rPr>
          <w:b/>
        </w:rPr>
        <w:tab/>
      </w:r>
      <w:r>
        <w:tab/>
        <w:t>iii.</w:t>
      </w:r>
      <w:r>
        <w:tab/>
        <w:t>The Pitch Video must be in</w:t>
      </w:r>
      <w:r w:rsidR="000D4A5F">
        <w:t xml:space="preserve"> digital </w:t>
      </w:r>
      <w:r>
        <w:t xml:space="preserve">formats and </w:t>
      </w:r>
      <w:r w:rsidR="000D4A5F">
        <w:t xml:space="preserve">of a size and format as will </w:t>
      </w:r>
      <w:r>
        <w:t xml:space="preserve">permit uploading at the </w:t>
      </w:r>
      <w:r w:rsidR="0015163E">
        <w:t>http://</w:t>
      </w:r>
      <w:r w:rsidRPr="00417F08">
        <w:t>www.slideshare.net</w:t>
      </w:r>
      <w:r>
        <w:t xml:space="preserve"> and </w:t>
      </w:r>
      <w:r w:rsidR="0015163E">
        <w:t>http://</w:t>
      </w:r>
      <w:r w:rsidRPr="00417F08">
        <w:t>www.youtube.com</w:t>
      </w:r>
      <w:r w:rsidR="00A978F8">
        <w:t xml:space="preserve">, as applicable.  </w:t>
      </w:r>
      <w:r>
        <w:t>See such websites</w:t>
      </w:r>
      <w:r w:rsidR="000D4A5F">
        <w:t xml:space="preserve"> for additional information on </w:t>
      </w:r>
      <w:r>
        <w:t>format and upload requirements</w:t>
      </w:r>
      <w:r w:rsidR="00C25E5F">
        <w:t>.</w:t>
      </w:r>
      <w:r w:rsidR="00A978F8">
        <w:t xml:space="preserve">  By submitting materials on such websites entrants agree to the terms and conditions of such websites.</w:t>
      </w:r>
    </w:p>
    <w:p w14:paraId="15905FA1" w14:textId="77777777" w:rsidR="000D4A5F" w:rsidRDefault="000D4A5F" w:rsidP="008A690C"/>
    <w:p w14:paraId="5EB158E9" w14:textId="1AC4BC27" w:rsidR="000D4A5F" w:rsidRDefault="000D4A5F" w:rsidP="008A690C">
      <w:pPr>
        <w:rPr>
          <w:b/>
        </w:rPr>
      </w:pPr>
      <w:r>
        <w:tab/>
      </w:r>
      <w:r>
        <w:tab/>
        <w:t>iii.</w:t>
      </w:r>
      <w:r>
        <w:tab/>
      </w:r>
      <w:r w:rsidR="009057B8">
        <w:t xml:space="preserve">Photographs, videos, recordings and other materials in the Pitch Video may only include officers, directors, </w:t>
      </w:r>
      <w:r w:rsidR="00A978F8">
        <w:t xml:space="preserve">managers, members, partners, </w:t>
      </w:r>
      <w:r w:rsidR="009057B8">
        <w:t>owners, employees, agents and representatives of entrant</w:t>
      </w:r>
      <w:r w:rsidR="00A978F8">
        <w:t>, and other third parties directly associated with entrant,</w:t>
      </w:r>
      <w:r w:rsidR="009057B8">
        <w:t xml:space="preserve"> for whom entrant has obtained permission and authorization for use of their personal attributes in connection with submissions in this Contest</w:t>
      </w:r>
      <w:r w:rsidR="00C25E5F">
        <w:t xml:space="preserve"> (and by submitting an entry in this Contest, entrant represents and warrants that such permissions and authorizations have been obtained).</w:t>
      </w:r>
    </w:p>
    <w:p w14:paraId="54ACD00A" w14:textId="77777777" w:rsidR="000D4A5F" w:rsidRDefault="000D4A5F" w:rsidP="008A690C">
      <w:pPr>
        <w:rPr>
          <w:b/>
        </w:rPr>
      </w:pPr>
    </w:p>
    <w:p w14:paraId="04B5F0F8" w14:textId="3B936669" w:rsidR="004F74E4" w:rsidRDefault="004F74E4" w:rsidP="004F74E4">
      <w:r>
        <w:tab/>
      </w:r>
      <w:r>
        <w:tab/>
      </w:r>
      <w:r w:rsidR="00C25E5F">
        <w:t>iv.</w:t>
      </w:r>
      <w:r w:rsidR="00C25E5F">
        <w:tab/>
        <w:t xml:space="preserve">The </w:t>
      </w:r>
      <w:r w:rsidR="007D7FB8">
        <w:t>entire submission</w:t>
      </w:r>
      <w:r>
        <w:t xml:space="preserve"> must be suitable for a public forum, and in keepin</w:t>
      </w:r>
      <w:r w:rsidR="00C25E5F">
        <w:t>g with Sponsor’s positive business and community</w:t>
      </w:r>
      <w:r>
        <w:t xml:space="preserve"> friendly image, and may NOT be offensive or inappro</w:t>
      </w:r>
      <w:r w:rsidR="00C25E5F">
        <w:t>priate, as determined by Administrator</w:t>
      </w:r>
      <w:r>
        <w:t xml:space="preserve"> in its sole discretion.  Without limiting the foregoing, it must NOT contain any pro</w:t>
      </w:r>
      <w:r w:rsidR="00C25E5F">
        <w:t>fanity, nudity or lewd gestures.</w:t>
      </w:r>
    </w:p>
    <w:p w14:paraId="52EA0BB2" w14:textId="77777777" w:rsidR="004F74E4" w:rsidRDefault="004F74E4" w:rsidP="004F74E4"/>
    <w:p w14:paraId="77CF8EF1" w14:textId="671D5C4F" w:rsidR="004F74E4" w:rsidRDefault="004F74E4" w:rsidP="004F74E4">
      <w:r>
        <w:tab/>
      </w:r>
      <w:r>
        <w:tab/>
      </w:r>
      <w:r w:rsidR="00C25E5F">
        <w:t>v.</w:t>
      </w:r>
      <w:r w:rsidR="00C25E5F">
        <w:tab/>
      </w:r>
      <w:r w:rsidR="00C25E5F" w:rsidRPr="00E243A0">
        <w:t xml:space="preserve">The </w:t>
      </w:r>
      <w:r w:rsidR="007D7FB8">
        <w:t>entire submission</w:t>
      </w:r>
      <w:r w:rsidR="00C25E5F" w:rsidRPr="00E243A0">
        <w:t xml:space="preserve"> </w:t>
      </w:r>
      <w:r w:rsidRPr="00E243A0">
        <w:t>must be entirely original to the entrant, and must NOT include any mention or performance of any copyrighted media production, including, without limitation, music, films, books, television programming, etc., or identifying des</w:t>
      </w:r>
      <w:r w:rsidR="00C25E5F" w:rsidRPr="00E243A0">
        <w:t>criptions of any media property</w:t>
      </w:r>
      <w:r w:rsidR="00E243A0">
        <w:t>, unless entrant has received a written license from the copyright holder of any third party intellectual property featured therein</w:t>
      </w:r>
      <w:r w:rsidR="00C25E5F" w:rsidRPr="00E243A0">
        <w:t>.</w:t>
      </w:r>
    </w:p>
    <w:p w14:paraId="70ABA73D" w14:textId="77777777" w:rsidR="004F74E4" w:rsidRDefault="004F74E4" w:rsidP="004F74E4"/>
    <w:p w14:paraId="043BBA63" w14:textId="68A7D876" w:rsidR="004F74E4" w:rsidRDefault="004F74E4" w:rsidP="004F74E4">
      <w:r>
        <w:tab/>
      </w:r>
      <w:r>
        <w:tab/>
      </w:r>
      <w:r w:rsidR="00C25E5F">
        <w:t>vi.</w:t>
      </w:r>
      <w:r w:rsidR="00C25E5F">
        <w:tab/>
        <w:t xml:space="preserve">The </w:t>
      </w:r>
      <w:r w:rsidR="007D7FB8">
        <w:t>entire submission</w:t>
      </w:r>
      <w:r>
        <w:t xml:space="preserve"> must NOT infringe, misappropriate or violate any right of any third party, including, without limitation, copyright, trademark, trade secret, or right of privacy or publicity, and must NOT incorporate or include anything (</w:t>
      </w:r>
      <w:r w:rsidRPr="004C153F">
        <w:rPr>
          <w:u w:val="single"/>
        </w:rPr>
        <w:t>e.g.</w:t>
      </w:r>
      <w:r>
        <w:t xml:space="preserve">, </w:t>
      </w:r>
      <w:r w:rsidR="004C153F">
        <w:t xml:space="preserve">music, </w:t>
      </w:r>
      <w:r>
        <w:t>third party names, marks or logos) that would require the consent of any third party for the use of the entry by Sponsor</w:t>
      </w:r>
      <w:r w:rsidR="00C25E5F">
        <w:t>, Administrator or any of their respective designees</w:t>
      </w:r>
      <w:r w:rsidR="00E243A0">
        <w:t>, unless entrant has obtained such permission in writing</w:t>
      </w:r>
      <w:r w:rsidR="00C25E5F">
        <w:t>.</w:t>
      </w:r>
    </w:p>
    <w:p w14:paraId="7CCAC3F6" w14:textId="77777777" w:rsidR="002B21CF" w:rsidRDefault="002B21CF" w:rsidP="004F74E4"/>
    <w:p w14:paraId="026A18BF" w14:textId="77777777" w:rsidR="00BA0DDF" w:rsidRDefault="00BA0DDF" w:rsidP="00C62F0E">
      <w:pPr>
        <w:pStyle w:val="Heading2"/>
        <w:tabs>
          <w:tab w:val="clear" w:pos="720"/>
        </w:tabs>
      </w:pPr>
      <w:r w:rsidRPr="00C9743B">
        <w:rPr>
          <w:b/>
        </w:rPr>
        <w:t>FOR ALL ENTRIES:</w:t>
      </w:r>
      <w:r w:rsidR="005C2991">
        <w:t xml:space="preserve">  LIMIT: One (1) entry </w:t>
      </w:r>
      <w:r w:rsidRPr="00C9743B">
        <w:t xml:space="preserve">per </w:t>
      </w:r>
      <w:r w:rsidR="00C25E5F">
        <w:t>entrant</w:t>
      </w:r>
      <w:r w:rsidRPr="00C9743B">
        <w:t xml:space="preserve"> in the </w:t>
      </w:r>
      <w:r w:rsidR="00BD7BFB">
        <w:t>Contest</w:t>
      </w:r>
      <w:r w:rsidRPr="00C9743B">
        <w:t>.  All ent</w:t>
      </w:r>
      <w:r w:rsidR="004C153F">
        <w:t xml:space="preserve">ries and submissions </w:t>
      </w:r>
      <w:r w:rsidR="0048123F">
        <w:t xml:space="preserve">must be </w:t>
      </w:r>
      <w:r w:rsidR="0015163E">
        <w:t>uploaded to the Contest Website</w:t>
      </w:r>
      <w:r w:rsidRPr="00C9743B">
        <w:t xml:space="preserve"> during the Entry Period. </w:t>
      </w:r>
      <w:r w:rsidR="004F74E4">
        <w:t xml:space="preserve">ENTRY MATERIALS WILL NOT BE ACKNOWLEDGED OR RETURNED, AND, IN FACT, MAY BE DESTROYED.  DO NOT SUBMIT ANY IRREPLACEABLE OR ONE-OF-A-KIND </w:t>
      </w:r>
      <w:r w:rsidR="0048123F">
        <w:t>MATERIALS</w:t>
      </w:r>
      <w:r w:rsidR="004F74E4">
        <w:t>.  Proof of submission of any entry materials will not be deemed t</w:t>
      </w:r>
      <w:r w:rsidR="0048123F">
        <w:t>o be proof of receipt by Administrator</w:t>
      </w:r>
      <w:r w:rsidR="004F74E4">
        <w:t xml:space="preserve">.  </w:t>
      </w:r>
      <w:proofErr w:type="gramStart"/>
      <w:r w:rsidR="004F74E4">
        <w:t>Any submission that does not comply with any aspect of these Official</w:t>
      </w:r>
      <w:r w:rsidR="0048123F">
        <w:t xml:space="preserve"> Rules, as determined by Administrator </w:t>
      </w:r>
      <w:r w:rsidR="004F74E4">
        <w:t>in its sole discre</w:t>
      </w:r>
      <w:r w:rsidR="0048123F">
        <w:t>tion, may be rejected by Administrator</w:t>
      </w:r>
      <w:proofErr w:type="gramEnd"/>
      <w:r w:rsidR="004F74E4">
        <w:t xml:space="preserve"> and the entrant disqualified.  </w:t>
      </w:r>
      <w:r w:rsidRPr="00C9743B">
        <w:t>All entrants and entries subject to verification prior t</w:t>
      </w:r>
      <w:r w:rsidR="005C2991">
        <w:t>o the awarding of</w:t>
      </w:r>
      <w:r w:rsidRPr="00C9743B">
        <w:t xml:space="preserve"> a</w:t>
      </w:r>
      <w:r w:rsidR="0048123F">
        <w:t xml:space="preserve"> prize, as are the eligibility and</w:t>
      </w:r>
      <w:r w:rsidRPr="00C9743B">
        <w:t xml:space="preserve"> claims of/information provided by a</w:t>
      </w:r>
      <w:r w:rsidR="0048123F">
        <w:t>n entrant or</w:t>
      </w:r>
      <w:r w:rsidRPr="00C9743B">
        <w:t xml:space="preserve"> potential prize winner.  Entr</w:t>
      </w:r>
      <w:r w:rsidR="0048123F">
        <w:t>ants will cooperate with Administrator, Sponsor and their respective</w:t>
      </w:r>
      <w:r w:rsidRPr="00C9743B">
        <w:t xml:space="preserve"> representatives in connectio</w:t>
      </w:r>
      <w:r w:rsidR="0048123F">
        <w:t xml:space="preserve">n with any and all verification </w:t>
      </w:r>
      <w:r w:rsidR="00DB6AEF" w:rsidRPr="00B13CEC">
        <w:t>activities</w:t>
      </w:r>
      <w:r w:rsidR="00DB6AEF">
        <w:t>.</w:t>
      </w:r>
    </w:p>
    <w:p w14:paraId="3B441461" w14:textId="77777777" w:rsidR="00724294" w:rsidRDefault="00502993" w:rsidP="00724294">
      <w:pPr>
        <w:pStyle w:val="Heading2"/>
      </w:pPr>
      <w:proofErr w:type="gramStart"/>
      <w:r>
        <w:rPr>
          <w:b/>
        </w:rPr>
        <w:t>REPRESENTATIONS, WARRANTIES AND INDEMNITY; USE OF MATERIALS</w:t>
      </w:r>
      <w:r>
        <w:t>.</w:t>
      </w:r>
      <w:proofErr w:type="gramEnd"/>
      <w:r>
        <w:t xml:space="preserve">  Each entrant</w:t>
      </w:r>
      <w:r w:rsidRPr="00502993">
        <w:t xml:space="preserve"> represents and warrant</w:t>
      </w:r>
      <w:r>
        <w:t>s that entrant’s</w:t>
      </w:r>
      <w:r w:rsidRPr="00502993">
        <w:t xml:space="preserve"> </w:t>
      </w:r>
      <w:r>
        <w:t>entry and entry materials (including, without limitation, the Pitch Deck and Pitch Video)</w:t>
      </w:r>
      <w:r w:rsidRPr="00502993">
        <w:t xml:space="preserve"> </w:t>
      </w:r>
      <w:proofErr w:type="gramStart"/>
      <w:r w:rsidRPr="00502993">
        <w:t>meets</w:t>
      </w:r>
      <w:proofErr w:type="gramEnd"/>
      <w:r w:rsidRPr="00502993">
        <w:t xml:space="preserve"> the submission requirements set forth in </w:t>
      </w:r>
      <w:r>
        <w:t>this Section 3.  Each entrant</w:t>
      </w:r>
      <w:r w:rsidRPr="00502993">
        <w:t xml:space="preserve"> hereby agrees </w:t>
      </w:r>
      <w:r>
        <w:t>to indemnify and hold Sponsor, Administrator, and their respective</w:t>
      </w:r>
      <w:r w:rsidRPr="00502993">
        <w:t xml:space="preserve"> parents, subsidiaries and affiliates, and the officers, directors, employees, agents, representatives, successors and assigns of each of them, harmless from and against any and all claims, demands, suits, judgments, losses, costs or expenses of any kind or nature whatsoever (including reasonable attorneys’ fees) arising directly or indirectly from any breach or alleged breach of any of the warranties, representations or agreements of applic</w:t>
      </w:r>
      <w:r>
        <w:t>ant hereunder, or from entrant’s participation in the Contest</w:t>
      </w:r>
      <w:r w:rsidRPr="00502993">
        <w:t>.</w:t>
      </w:r>
      <w:r>
        <w:t xml:space="preserve">  Entrant grants Sponsor, Administrator and their respective designees the right to use any and all of entrant’s Contest submissions, including, without limitation the Pitch Deck and Pitch Video, for any uses associated with the Contest, and the operation and promotion thereof.  </w:t>
      </w:r>
      <w:r w:rsidR="008A690C">
        <w:t xml:space="preserve">Such use includes, without limitation, the right to use the </w:t>
      </w:r>
      <w:r w:rsidR="008A54EB">
        <w:t>e</w:t>
      </w:r>
      <w:r w:rsidR="008A690C">
        <w:t>ntry</w:t>
      </w:r>
      <w:r w:rsidR="008A54EB">
        <w:t xml:space="preserve"> </w:t>
      </w:r>
      <w:r w:rsidR="008A690C">
        <w:t>materials on Sponsor’s</w:t>
      </w:r>
      <w:r>
        <w:t>, Administrator’s and their respective</w:t>
      </w:r>
      <w:r w:rsidR="008A690C">
        <w:t xml:space="preserve"> designees</w:t>
      </w:r>
      <w:r w:rsidR="00D93F3F">
        <w:t>’</w:t>
      </w:r>
      <w:r w:rsidR="008A690C">
        <w:t xml:space="preserve"> websites and social media outlets (the timing of any posting shall be as determined by Sponsor </w:t>
      </w:r>
      <w:r>
        <w:t>and Administrator in their respective</w:t>
      </w:r>
      <w:r w:rsidR="008A690C">
        <w:t xml:space="preserve"> sole discretion, and there is no guarantee a</w:t>
      </w:r>
      <w:r w:rsidR="008A54EB">
        <w:t>n e</w:t>
      </w:r>
      <w:r w:rsidR="008A690C">
        <w:t xml:space="preserve">ntry will be used).  Sponsor does not have any obligation to maintain any of the entries or submissions, or any information or ideas contained therein, as </w:t>
      </w:r>
      <w:r>
        <w:t>confidential or proprietary.</w:t>
      </w:r>
    </w:p>
    <w:p w14:paraId="23737080" w14:textId="1E4F392B" w:rsidR="00A00092" w:rsidRPr="00553927" w:rsidRDefault="00A00092">
      <w:pPr>
        <w:pStyle w:val="Heading1"/>
      </w:pPr>
      <w:proofErr w:type="gramStart"/>
      <w:r>
        <w:rPr>
          <w:b/>
        </w:rPr>
        <w:t>PUBLIC VOTING</w:t>
      </w:r>
      <w:ins w:id="78" w:author="Author" w:date="2016-07-29T13:29:00Z">
        <w:r w:rsidR="00D11DCD">
          <w:rPr>
            <w:b/>
          </w:rPr>
          <w:t>; SEMI-FINALIST SELECTION</w:t>
        </w:r>
      </w:ins>
      <w:r>
        <w:t>.</w:t>
      </w:r>
      <w:proofErr w:type="gramEnd"/>
      <w:r>
        <w:t xml:space="preserve">  </w:t>
      </w:r>
      <w:r w:rsidRPr="008E3CD3">
        <w:t xml:space="preserve">Once entered in the Contest, entrants will have the opportunity to </w:t>
      </w:r>
      <w:r>
        <w:t xml:space="preserve">receive public votes </w:t>
      </w:r>
      <w:r w:rsidRPr="008E3CD3">
        <w:t xml:space="preserve">through the Contest Website. </w:t>
      </w:r>
      <w:ins w:id="79" w:author="Author" w:date="2016-07-29T12:00:00Z">
        <w:r w:rsidR="0009310C">
          <w:t xml:space="preserve">The ten (10) Entrants with the most Public Votes will be selected as </w:t>
        </w:r>
      </w:ins>
      <w:ins w:id="80" w:author="Author" w:date="2016-07-29T13:57:00Z">
        <w:r w:rsidR="00783322">
          <w:t>S</w:t>
        </w:r>
      </w:ins>
      <w:ins w:id="81" w:author="Author" w:date="2016-07-29T12:00:00Z">
        <w:del w:id="82" w:author="Author" w:date="2016-07-29T13:57:00Z">
          <w:r w:rsidR="0009310C" w:rsidDel="00783322">
            <w:delText>s</w:delText>
          </w:r>
        </w:del>
        <w:r w:rsidR="0009310C">
          <w:t>emi-</w:t>
        </w:r>
      </w:ins>
      <w:ins w:id="83" w:author="Author" w:date="2016-07-29T13:57:00Z">
        <w:r w:rsidR="00783322">
          <w:t>F</w:t>
        </w:r>
      </w:ins>
      <w:ins w:id="84" w:author="Author" w:date="2016-07-29T12:00:00Z">
        <w:del w:id="85" w:author="Author" w:date="2016-07-29T13:57:00Z">
          <w:r w:rsidR="0009310C" w:rsidDel="00783322">
            <w:delText>f</w:delText>
          </w:r>
        </w:del>
        <w:r w:rsidR="0009310C">
          <w:t>inalists.</w:t>
        </w:r>
      </w:ins>
      <w:del w:id="86" w:author="Author" w:date="2016-07-29T12:00:00Z">
        <w:r w:rsidDel="0009310C">
          <w:delText>Public voting</w:delText>
        </w:r>
        <w:r w:rsidRPr="008E3CD3" w:rsidDel="0009310C">
          <w:delText xml:space="preserve"> is forty percent (40%) of an entrant's total score as described in Section 6 (Judging; Selection; Notification) below</w:delText>
        </w:r>
      </w:del>
      <w:del w:id="87" w:author="Author" w:date="2016-07-29T14:10:00Z">
        <w:r w:rsidRPr="008E3CD3" w:rsidDel="001E616E">
          <w:delText>.</w:delText>
        </w:r>
      </w:del>
      <w:r w:rsidRPr="008E3CD3">
        <w:t xml:space="preserve"> </w:t>
      </w:r>
      <w:ins w:id="88" w:author="Author" w:date="2016-07-29T14:10:00Z">
        <w:r w:rsidR="001E616E">
          <w:t xml:space="preserve">The three Semi-Finalists will be announced on </w:t>
        </w:r>
        <w:r w:rsidR="001E616E" w:rsidRPr="00FE004F">
          <w:rPr>
            <w:b/>
            <w:rPrChange w:id="89" w:author="Author" w:date="2016-07-29T14:11:00Z">
              <w:rPr/>
            </w:rPrChange>
          </w:rPr>
          <w:t>September 20, 2016</w:t>
        </w:r>
        <w:r w:rsidR="001E616E">
          <w:t>.</w:t>
        </w:r>
      </w:ins>
      <w:ins w:id="90" w:author="Author" w:date="2016-07-29T14:11:00Z">
        <w:r w:rsidR="001E616E">
          <w:t xml:space="preserve"> </w:t>
        </w:r>
      </w:ins>
      <w:del w:id="91" w:author="Author" w:date="2016-07-29T14:10:00Z">
        <w:r w:rsidRPr="008E3CD3" w:rsidDel="001E616E">
          <w:delText xml:space="preserve"> </w:delText>
        </w:r>
      </w:del>
      <w:r>
        <w:t>Public voting</w:t>
      </w:r>
      <w:r w:rsidRPr="008E3CD3">
        <w:t xml:space="preserve"> will take place through the Contest Website during the </w:t>
      </w:r>
      <w:r w:rsidRPr="0006792F">
        <w:t>Public Voting Period as described below.  Entrants, contributors, Contributions, the contribution process and all related activities are subject</w:t>
      </w:r>
      <w:r w:rsidRPr="008E3CD3">
        <w:t xml:space="preserve"> to the terms and conditions of the Contest Website, as applicable (including, without limitation, the Privacy Policy located at</w:t>
      </w:r>
      <w:r>
        <w:t xml:space="preserve"> </w:t>
      </w:r>
      <w:r w:rsidRPr="00FE004F">
        <w:rPr>
          <w:b/>
        </w:rPr>
        <w:t>http://www.publicprize.com/pub/privacy</w:t>
      </w:r>
      <w:r w:rsidRPr="00724294">
        <w:t xml:space="preserve"> and Terms of Use</w:t>
      </w:r>
      <w:r w:rsidRPr="00FE004F">
        <w:rPr>
          <w:b/>
        </w:rPr>
        <w:t xml:space="preserve"> http://www.publicprize.com/pub/terms</w:t>
      </w:r>
      <w:r w:rsidRPr="00724294">
        <w:t xml:space="preserve">), as </w:t>
      </w:r>
      <w:r w:rsidRPr="00553927">
        <w:t xml:space="preserve">posted from time to time thereon. </w:t>
      </w:r>
    </w:p>
    <w:p w14:paraId="1EAFB053" w14:textId="30FB7FC5" w:rsidR="00A00092" w:rsidRPr="00553927" w:rsidRDefault="00A00092" w:rsidP="00A00092">
      <w:pPr>
        <w:pStyle w:val="Heading2"/>
      </w:pPr>
      <w:r w:rsidRPr="00553927">
        <w:t xml:space="preserve">Each Entrant will have a </w:t>
      </w:r>
      <w:r w:rsidR="00320E83" w:rsidRPr="00553927">
        <w:t xml:space="preserve">section of the </w:t>
      </w:r>
      <w:r w:rsidRPr="00553927">
        <w:t>web page (“Public Page</w:t>
      </w:r>
      <w:r w:rsidR="00320E83" w:rsidRPr="00553927">
        <w:t xml:space="preserve"> Section</w:t>
      </w:r>
      <w:r w:rsidRPr="00553927">
        <w:t>”), which will display the Entrant's public information, including name,</w:t>
      </w:r>
      <w:r w:rsidR="00553927">
        <w:t xml:space="preserve"> </w:t>
      </w:r>
      <w:r w:rsidRPr="00553927">
        <w:t>Pitch Video, business description, and founder bio</w:t>
      </w:r>
      <w:r w:rsidR="002B312D" w:rsidRPr="00553927">
        <w:t>(s)</w:t>
      </w:r>
      <w:r w:rsidRPr="00553927">
        <w:t>.</w:t>
      </w:r>
    </w:p>
    <w:p w14:paraId="550C211D" w14:textId="62C4414E" w:rsidR="00A00092" w:rsidRPr="00553927" w:rsidRDefault="00783322" w:rsidP="00A00092">
      <w:pPr>
        <w:pStyle w:val="Heading2"/>
      </w:pPr>
      <w:ins w:id="92" w:author="Author" w:date="2016-07-29T13:52:00Z">
        <w:r w:rsidRPr="00C63598">
          <w:rPr>
            <w:b/>
            <w:rPrChange w:id="93" w:author="Author" w:date="2016-07-29T13:52:00Z">
              <w:rPr/>
            </w:rPrChange>
          </w:rPr>
          <w:t>PUBLIC VOTING</w:t>
        </w:r>
        <w:r>
          <w:t xml:space="preserve">. </w:t>
        </w:r>
      </w:ins>
      <w:r w:rsidR="00A00092" w:rsidRPr="00553927">
        <w:t xml:space="preserve">Each Public Page </w:t>
      </w:r>
      <w:r w:rsidR="00320E83" w:rsidRPr="00553927">
        <w:t xml:space="preserve">Section </w:t>
      </w:r>
      <w:r w:rsidR="00A00092" w:rsidRPr="00553927">
        <w:t>will have voting buttons, which allow any user or individual ("</w:t>
      </w:r>
      <w:ins w:id="94" w:author="Author" w:date="2016-07-29T13:54:00Z">
        <w:r>
          <w:t xml:space="preserve">Public </w:t>
        </w:r>
      </w:ins>
      <w:r w:rsidR="00A00092" w:rsidRPr="00553927">
        <w:t>Voter")</w:t>
      </w:r>
      <w:r w:rsidR="00A65126" w:rsidRPr="00553927">
        <w:t xml:space="preserve"> to place votes for the entrant, however </w:t>
      </w:r>
      <w:ins w:id="95" w:author="Author" w:date="2016-07-29T13:54:00Z">
        <w:r>
          <w:t xml:space="preserve">Public </w:t>
        </w:r>
      </w:ins>
      <w:r w:rsidR="00A65126" w:rsidRPr="00553927">
        <w:t xml:space="preserve">Voters must first </w:t>
      </w:r>
      <w:proofErr w:type="gramStart"/>
      <w:r w:rsidR="00A65126" w:rsidRPr="00553927">
        <w:t>log-in</w:t>
      </w:r>
      <w:proofErr w:type="gramEnd"/>
      <w:r w:rsidR="00A65126" w:rsidRPr="00553927">
        <w:t xml:space="preserve"> on </w:t>
      </w:r>
      <w:r w:rsidR="00A00092" w:rsidRPr="00553927">
        <w:t>LinkedIn</w:t>
      </w:r>
      <w:r w:rsidR="00A65126" w:rsidRPr="00553927">
        <w:t xml:space="preserve"> in order to vot</w:t>
      </w:r>
      <w:r w:rsidR="00E13476" w:rsidRPr="00553927">
        <w:t xml:space="preserve">e </w:t>
      </w:r>
      <w:r w:rsidR="00A65126" w:rsidRPr="00553927">
        <w:t>on the Public Page</w:t>
      </w:r>
      <w:r w:rsidR="00320E83" w:rsidRPr="00553927">
        <w:t xml:space="preserve"> Section</w:t>
      </w:r>
      <w:r w:rsidR="00A00092" w:rsidRPr="00553927">
        <w:t>.  These votes will be credited in the Contest Website's database to the entrant.</w:t>
      </w:r>
      <w:r w:rsidR="0006792F" w:rsidRPr="00553927">
        <w:t xml:space="preserve">  Each vote via LinkedIn will count once per vote recipient, and if the </w:t>
      </w:r>
      <w:ins w:id="96" w:author="Author" w:date="2016-07-29T13:54:00Z">
        <w:r>
          <w:t xml:space="preserve">Public </w:t>
        </w:r>
      </w:ins>
      <w:r w:rsidR="0006792F" w:rsidRPr="00553927">
        <w:t xml:space="preserve">Voter then </w:t>
      </w:r>
      <w:r w:rsidR="00E13476" w:rsidRPr="00553927">
        <w:t xml:space="preserve">enters the </w:t>
      </w:r>
      <w:ins w:id="97" w:author="Author" w:date="2016-07-29T13:55:00Z">
        <w:r>
          <w:t xml:space="preserve">Public </w:t>
        </w:r>
      </w:ins>
      <w:r w:rsidR="00E13476" w:rsidRPr="00553927">
        <w:t xml:space="preserve">Voter’s Twitter handle and </w:t>
      </w:r>
      <w:r w:rsidR="0006792F" w:rsidRPr="00553927">
        <w:t>tweets with @</w:t>
      </w:r>
      <w:proofErr w:type="spellStart"/>
      <w:r w:rsidR="0006792F" w:rsidRPr="00553927">
        <w:t>BoulderChamber</w:t>
      </w:r>
      <w:proofErr w:type="spellEnd"/>
      <w:r w:rsidR="0006792F" w:rsidRPr="00553927">
        <w:t xml:space="preserve"> and #</w:t>
      </w:r>
      <w:proofErr w:type="spellStart"/>
      <w:r w:rsidR="0006792F" w:rsidRPr="00553927">
        <w:t>EspritVentureChallenge</w:t>
      </w:r>
      <w:proofErr w:type="spellEnd"/>
      <w:r w:rsidR="0006792F" w:rsidRPr="00553927">
        <w:t xml:space="preserve">, the applicable Entrant will receive an additional vote from the </w:t>
      </w:r>
      <w:ins w:id="98" w:author="Author" w:date="2016-07-29T13:55:00Z">
        <w:r>
          <w:t xml:space="preserve">Public </w:t>
        </w:r>
      </w:ins>
      <w:r w:rsidR="0006792F" w:rsidRPr="00553927">
        <w:t xml:space="preserve">Voter. </w:t>
      </w:r>
    </w:p>
    <w:p w14:paraId="4D5F41E2" w14:textId="088A8422" w:rsidR="00A00092" w:rsidRPr="00553927" w:rsidRDefault="00A00092" w:rsidP="00A00092">
      <w:pPr>
        <w:pStyle w:val="Heading2"/>
      </w:pPr>
      <w:r w:rsidRPr="00553927">
        <w:t xml:space="preserve">The number </w:t>
      </w:r>
      <w:r w:rsidR="009D1DA3" w:rsidRPr="00553927">
        <w:t>of</w:t>
      </w:r>
      <w:del w:id="99" w:author="Author" w:date="2016-07-29T13:55:00Z">
        <w:r w:rsidR="009D1DA3" w:rsidRPr="00553927" w:rsidDel="00783322">
          <w:delText xml:space="preserve"> </w:delText>
        </w:r>
      </w:del>
      <w:ins w:id="100" w:author="Author" w:date="2016-07-29T13:55:00Z">
        <w:r w:rsidR="00783322">
          <w:t xml:space="preserve"> public </w:t>
        </w:r>
      </w:ins>
      <w:r w:rsidR="009D1DA3" w:rsidRPr="00553927">
        <w:t xml:space="preserve">votes </w:t>
      </w:r>
      <w:r w:rsidRPr="00553927">
        <w:t xml:space="preserve">per entrant will be kept secret from the </w:t>
      </w:r>
      <w:ins w:id="101" w:author="Author" w:date="2016-07-29T13:55:00Z">
        <w:r w:rsidR="00783322">
          <w:t xml:space="preserve">Public </w:t>
        </w:r>
      </w:ins>
      <w:r w:rsidR="009D1DA3" w:rsidRPr="00553927">
        <w:t>Voters</w:t>
      </w:r>
      <w:r w:rsidRPr="00553927">
        <w:t>, the general public, and the judges during the</w:t>
      </w:r>
      <w:ins w:id="102" w:author="Author" w:date="2016-07-29T13:53:00Z">
        <w:r w:rsidR="00783322">
          <w:t xml:space="preserve"> Public</w:t>
        </w:r>
      </w:ins>
      <w:r w:rsidRPr="00553927">
        <w:t xml:space="preserve"> </w:t>
      </w:r>
      <w:r w:rsidR="009D1DA3" w:rsidRPr="00553927">
        <w:t xml:space="preserve">Voting </w:t>
      </w:r>
      <w:r w:rsidRPr="00553927">
        <w:t>Period.</w:t>
      </w:r>
    </w:p>
    <w:p w14:paraId="5A6F479A" w14:textId="7E965EB2" w:rsidR="00A00092" w:rsidRPr="00553927" w:rsidDel="0009310C" w:rsidRDefault="009D1DA3" w:rsidP="00FE004F">
      <w:pPr>
        <w:pStyle w:val="Heading2"/>
        <w:rPr>
          <w:del w:id="103" w:author="Author" w:date="2016-07-29T12:01:00Z"/>
        </w:rPr>
      </w:pPr>
      <w:del w:id="104" w:author="Author" w:date="2016-07-29T12:01:00Z">
        <w:r w:rsidRPr="00553927" w:rsidDel="0009310C">
          <w:delText>The public voting score for each Entrant will be the number of votes received by that Entrant, divided by the sum of all public votes received for all Entrants, multiplied by 40</w:delText>
        </w:r>
        <w:r w:rsidR="00A00092" w:rsidRPr="00553927" w:rsidDel="0009310C">
          <w:delText>.</w:delText>
        </w:r>
      </w:del>
    </w:p>
    <w:p w14:paraId="014A41BB" w14:textId="6B51B05F" w:rsidR="008A54EB" w:rsidDel="006C252D" w:rsidRDefault="008A54EB">
      <w:pPr>
        <w:pStyle w:val="Heading1"/>
        <w:rPr>
          <w:del w:id="105" w:author="Author" w:date="2016-07-29T14:08:00Z"/>
          <w:b/>
        </w:rPr>
      </w:pPr>
      <w:r w:rsidRPr="00470F2B">
        <w:rPr>
          <w:b/>
        </w:rPr>
        <w:t>JUDGING;</w:t>
      </w:r>
      <w:r w:rsidRPr="008A54EB">
        <w:rPr>
          <w:b/>
        </w:rPr>
        <w:t xml:space="preserve"> </w:t>
      </w:r>
      <w:ins w:id="106" w:author="Author" w:date="2016-07-29T13:29:00Z">
        <w:r w:rsidR="00D11DCD">
          <w:rPr>
            <w:b/>
          </w:rPr>
          <w:t xml:space="preserve">FINALIST </w:t>
        </w:r>
      </w:ins>
      <w:r w:rsidRPr="008A54EB">
        <w:rPr>
          <w:b/>
        </w:rPr>
        <w:t>SELECTION</w:t>
      </w:r>
      <w:del w:id="107" w:author="Author" w:date="2016-07-29T13:52:00Z">
        <w:r w:rsidRPr="008A54EB" w:rsidDel="00783322">
          <w:rPr>
            <w:b/>
          </w:rPr>
          <w:delText xml:space="preserve">; NOTIFICATION.  </w:delText>
        </w:r>
      </w:del>
    </w:p>
    <w:p w14:paraId="0C0C51B8" w14:textId="6D33A619" w:rsidR="001F396E" w:rsidRPr="00F24DAA" w:rsidDel="001E616E" w:rsidRDefault="008A54EB">
      <w:pPr>
        <w:pStyle w:val="Heading1"/>
        <w:rPr>
          <w:del w:id="108" w:author="Author" w:date="2016-07-29T14:10:00Z"/>
          <w:b/>
        </w:rPr>
        <w:pPrChange w:id="109" w:author="Author" w:date="2016-07-29T14:10:00Z">
          <w:pPr/>
        </w:pPrChange>
      </w:pPr>
      <w:del w:id="110" w:author="Author" w:date="2016-07-29T14:08:00Z">
        <w:r w:rsidDel="006C252D">
          <w:tab/>
        </w:r>
        <w:r w:rsidRPr="00C63598" w:rsidDel="006C252D">
          <w:rPr>
            <w:b/>
            <w:rPrChange w:id="111" w:author="Author" w:date="2016-07-29T14:03:00Z">
              <w:rPr/>
            </w:rPrChange>
          </w:rPr>
          <w:delText>a.</w:delText>
        </w:r>
        <w:r w:rsidRPr="00C63598" w:rsidDel="006C252D">
          <w:rPr>
            <w:b/>
            <w:rPrChange w:id="112" w:author="Author" w:date="2016-07-29T14:03:00Z">
              <w:rPr/>
            </w:rPrChange>
          </w:rPr>
          <w:tab/>
        </w:r>
        <w:r w:rsidR="00CA0D11" w:rsidDel="006C252D">
          <w:rPr>
            <w:b/>
          </w:rPr>
          <w:delText xml:space="preserve">JUDGING; </w:delText>
        </w:r>
      </w:del>
      <w:ins w:id="113" w:author="Author" w:date="2016-07-29T13:29:00Z">
        <w:del w:id="114" w:author="Author" w:date="2016-07-29T14:08:00Z">
          <w:r w:rsidR="00D11DCD" w:rsidDel="006C252D">
            <w:rPr>
              <w:b/>
            </w:rPr>
            <w:delText xml:space="preserve">FINALIST </w:delText>
          </w:r>
        </w:del>
      </w:ins>
      <w:del w:id="115" w:author="Author" w:date="2016-07-29T14:08:00Z">
        <w:r w:rsidR="00CA0D11" w:rsidDel="006C252D">
          <w:rPr>
            <w:b/>
          </w:rPr>
          <w:delText>SELECTION</w:delText>
        </w:r>
      </w:del>
      <w:r w:rsidR="00CA0D11">
        <w:t xml:space="preserve">. </w:t>
      </w:r>
      <w:del w:id="116" w:author="Author" w:date="2016-07-29T13:57:00Z">
        <w:r w:rsidR="00CA0D11" w:rsidDel="00783322">
          <w:delText xml:space="preserve"> </w:delText>
        </w:r>
      </w:del>
      <w:ins w:id="117" w:author="Author" w:date="2016-07-29T13:57:00Z">
        <w:r w:rsidR="00783322">
          <w:t xml:space="preserve">The ten (10) Semi-Finalists will </w:t>
        </w:r>
      </w:ins>
      <w:del w:id="118" w:author="Author" w:date="2016-07-29T13:57:00Z">
        <w:r w:rsidR="00CA0D11" w:rsidDel="00783322">
          <w:delText>Eligible e</w:delText>
        </w:r>
        <w:r w:rsidDel="00783322">
          <w:delText>ntrie</w:delText>
        </w:r>
      </w:del>
      <w:del w:id="119" w:author="Author" w:date="2016-07-29T13:58:00Z">
        <w:r w:rsidDel="00783322">
          <w:delText xml:space="preserve">s received during </w:delText>
        </w:r>
        <w:r w:rsidR="00CA0D11" w:rsidDel="00783322">
          <w:delText>the</w:delText>
        </w:r>
        <w:r w:rsidDel="00783322">
          <w:delText xml:space="preserve"> Entry Period will </w:delText>
        </w:r>
      </w:del>
      <w:r>
        <w:t xml:space="preserve">be judged and </w:t>
      </w:r>
      <w:del w:id="120" w:author="Author" w:date="2016-07-29T13:29:00Z">
        <w:r w:rsidDel="00D11DCD">
          <w:delText xml:space="preserve">scored </w:delText>
        </w:r>
      </w:del>
      <w:ins w:id="121" w:author="Author" w:date="2016-07-29T13:29:00Z">
        <w:r w:rsidR="00D11DCD">
          <w:t xml:space="preserve">ranked </w:t>
        </w:r>
      </w:ins>
      <w:r>
        <w:t xml:space="preserve">by a judging panel appointed by </w:t>
      </w:r>
      <w:r w:rsidRPr="00553927">
        <w:t xml:space="preserve">Sponsor </w:t>
      </w:r>
      <w:r w:rsidR="00222CB0" w:rsidRPr="00553927">
        <w:t>(minimum of 5 judges)</w:t>
      </w:r>
      <w:ins w:id="122" w:author="Author" w:date="2016-07-29T13:58:00Z">
        <w:r w:rsidR="00783322">
          <w:t xml:space="preserve">. The </w:t>
        </w:r>
      </w:ins>
      <w:ins w:id="123" w:author="Author" w:date="2016-07-29T13:59:00Z">
        <w:r w:rsidR="00C63598">
          <w:t xml:space="preserve">Judges will select the </w:t>
        </w:r>
      </w:ins>
      <w:ins w:id="124" w:author="Author" w:date="2016-07-29T13:58:00Z">
        <w:r w:rsidR="00783322">
          <w:t xml:space="preserve">top </w:t>
        </w:r>
      </w:ins>
      <w:del w:id="125" w:author="Author" w:date="2016-07-29T13:58:00Z">
        <w:r w:rsidR="00222CB0" w:rsidRPr="00553927" w:rsidDel="00783322">
          <w:delText xml:space="preserve"> </w:delText>
        </w:r>
        <w:r w:rsidRPr="00553927" w:rsidDel="00783322">
          <w:delText>who</w:delText>
        </w:r>
        <w:r w:rsidDel="00783322">
          <w:delText xml:space="preserve"> will judge and </w:delText>
        </w:r>
        <w:r w:rsidR="00221C5C" w:rsidDel="00783322">
          <w:delText xml:space="preserve">rank </w:delText>
        </w:r>
        <w:r w:rsidDel="00783322">
          <w:delText xml:space="preserve">the </w:delText>
        </w:r>
        <w:r w:rsidR="00221C5C" w:rsidDel="00783322">
          <w:delText xml:space="preserve">top </w:delText>
        </w:r>
      </w:del>
      <w:ins w:id="126" w:author="Author" w:date="2016-07-29T12:01:00Z">
        <w:r w:rsidR="0009310C">
          <w:t>three (3</w:t>
        </w:r>
      </w:ins>
      <w:del w:id="127" w:author="Author" w:date="2016-07-29T12:01:00Z">
        <w:r w:rsidR="00221C5C" w:rsidDel="0009310C">
          <w:delText>five (5</w:delText>
        </w:r>
      </w:del>
      <w:r w:rsidR="00221C5C">
        <w:t>)</w:t>
      </w:r>
      <w:del w:id="128" w:author="Author" w:date="2016-07-29T12:02:00Z">
        <w:r w:rsidR="00221C5C" w:rsidDel="0009310C">
          <w:delText xml:space="preserve"> </w:delText>
        </w:r>
      </w:del>
      <w:ins w:id="129" w:author="Author" w:date="2016-07-29T12:02:00Z">
        <w:r w:rsidR="0009310C">
          <w:t xml:space="preserve"> </w:t>
        </w:r>
      </w:ins>
      <w:ins w:id="130" w:author="Author" w:date="2016-07-29T13:59:00Z">
        <w:r w:rsidR="00C63598">
          <w:t xml:space="preserve">Finalists from </w:t>
        </w:r>
        <w:proofErr w:type="gramStart"/>
        <w:r w:rsidR="00C63598">
          <w:t xml:space="preserve">the </w:t>
        </w:r>
      </w:ins>
      <w:ins w:id="131" w:author="Author" w:date="2016-07-29T12:02:00Z">
        <w:del w:id="132" w:author="Author" w:date="2016-07-29T13:59:00Z">
          <w:r w:rsidR="0009310C" w:rsidDel="00C63598">
            <w:delText xml:space="preserve">finalists from </w:delText>
          </w:r>
        </w:del>
        <w:proofErr w:type="spellStart"/>
        <w:r w:rsidR="0009310C">
          <w:t>the</w:t>
        </w:r>
        <w:proofErr w:type="spellEnd"/>
        <w:proofErr w:type="gramEnd"/>
        <w:r w:rsidR="0009310C">
          <w:t xml:space="preserve"> ten semi-finalists as determined by the Public Voting</w:t>
        </w:r>
      </w:ins>
      <w:ins w:id="133" w:author="Author" w:date="2016-07-29T12:03:00Z">
        <w:del w:id="134" w:author="Author" w:date="2016-07-29T13:58:00Z">
          <w:r w:rsidR="0009310C" w:rsidDel="00783322">
            <w:delText>)</w:delText>
          </w:r>
        </w:del>
        <w:r w:rsidR="0009310C">
          <w:t>.</w:t>
        </w:r>
      </w:ins>
      <w:ins w:id="135" w:author="Author" w:date="2016-07-29T13:56:00Z">
        <w:r w:rsidR="00783322">
          <w:t xml:space="preserve"> The three (3) Finalists will be announced</w:t>
        </w:r>
      </w:ins>
      <w:ins w:id="136" w:author="Author" w:date="2016-07-29T13:57:00Z">
        <w:r w:rsidR="00783322">
          <w:t xml:space="preserve"> on </w:t>
        </w:r>
        <w:r w:rsidR="00783322" w:rsidRPr="00FE004F">
          <w:rPr>
            <w:b/>
            <w:rPrChange w:id="137" w:author="Author" w:date="2016-07-29T14:10:00Z">
              <w:rPr/>
            </w:rPrChange>
          </w:rPr>
          <w:t>September 2</w:t>
        </w:r>
      </w:ins>
      <w:ins w:id="138" w:author="Author" w:date="2016-07-29T14:11:00Z">
        <w:r w:rsidR="001E616E">
          <w:rPr>
            <w:b/>
          </w:rPr>
          <w:t>9</w:t>
        </w:r>
      </w:ins>
      <w:ins w:id="139" w:author="Author" w:date="2016-07-29T13:57:00Z">
        <w:del w:id="140" w:author="Author" w:date="2016-07-29T14:11:00Z">
          <w:r w:rsidR="00783322" w:rsidRPr="00FE004F" w:rsidDel="001E616E">
            <w:rPr>
              <w:b/>
              <w:rPrChange w:id="141" w:author="Author" w:date="2016-07-29T14:10:00Z">
                <w:rPr/>
              </w:rPrChange>
            </w:rPr>
            <w:delText>0</w:delText>
          </w:r>
        </w:del>
        <w:r w:rsidR="00783322" w:rsidRPr="00FE004F">
          <w:rPr>
            <w:b/>
            <w:rPrChange w:id="142" w:author="Author" w:date="2016-07-29T14:10:00Z">
              <w:rPr/>
            </w:rPrChange>
          </w:rPr>
          <w:t>, 2016</w:t>
        </w:r>
        <w:r w:rsidR="00783322">
          <w:t>.</w:t>
        </w:r>
      </w:ins>
      <w:del w:id="143" w:author="Author" w:date="2016-07-29T12:02:00Z">
        <w:r w:rsidR="00CA0D11" w:rsidRPr="00F00782" w:rsidDel="0009310C">
          <w:delText>e</w:delText>
        </w:r>
        <w:r w:rsidRPr="00F00782" w:rsidDel="0009310C">
          <w:delText>ntries</w:delText>
        </w:r>
        <w:r w:rsidR="00553927" w:rsidRPr="00F00782" w:rsidDel="0009310C">
          <w:delText xml:space="preserve"> (top </w:delText>
        </w:r>
      </w:del>
      <w:del w:id="144" w:author="Author" w:date="2016-07-29T12:01:00Z">
        <w:r w:rsidR="00553927" w:rsidRPr="00F00782" w:rsidDel="0009310C">
          <w:delText xml:space="preserve">five </w:delText>
        </w:r>
      </w:del>
      <w:del w:id="145" w:author="Author" w:date="2016-07-29T12:02:00Z">
        <w:r w:rsidR="00553927" w:rsidRPr="00F00782" w:rsidDel="0009310C">
          <w:delText xml:space="preserve">to be determine based on </w:delText>
        </w:r>
        <w:r w:rsidR="00553927" w:rsidRPr="00F24DAA" w:rsidDel="0009310C">
          <w:delText>Public Voting)</w:delText>
        </w:r>
      </w:del>
      <w:del w:id="146" w:author="Author" w:date="2016-07-29T12:03:00Z">
        <w:r w:rsidR="00553927" w:rsidRPr="00F24DAA" w:rsidDel="0009310C">
          <w:delText xml:space="preserve">. </w:delText>
        </w:r>
        <w:r w:rsidRPr="00F24DAA" w:rsidDel="0009310C">
          <w:delText xml:space="preserve"> </w:delText>
        </w:r>
      </w:del>
    </w:p>
    <w:p w14:paraId="70A8362C" w14:textId="41A8DF58" w:rsidR="009D617D" w:rsidRPr="00F24DAA" w:rsidRDefault="00386D0A">
      <w:pPr>
        <w:pStyle w:val="Heading1"/>
        <w:pPrChange w:id="147" w:author="Author" w:date="2016-07-29T14:10:00Z">
          <w:pPr/>
        </w:pPrChange>
      </w:pPr>
      <w:del w:id="148" w:author="Author" w:date="2016-07-29T14:10:00Z">
        <w:r w:rsidRPr="00802126" w:rsidDel="001E616E">
          <w:tab/>
        </w:r>
      </w:del>
      <w:r w:rsidRPr="00802126">
        <w:tab/>
      </w:r>
      <w:r w:rsidRPr="00802126">
        <w:tab/>
        <w:t xml:space="preserve"> </w:t>
      </w:r>
    </w:p>
    <w:p w14:paraId="5F2D23DF" w14:textId="0F777061" w:rsidR="00D11DCD" w:rsidRDefault="006C252D">
      <w:pPr>
        <w:pStyle w:val="CommentText"/>
        <w:ind w:firstLine="720"/>
        <w:rPr>
          <w:ins w:id="149" w:author="Author" w:date="2016-07-29T13:30:00Z"/>
          <w:sz w:val="20"/>
          <w:szCs w:val="20"/>
        </w:rPr>
        <w:pPrChange w:id="150" w:author="Author" w:date="2016-07-29T14:09:00Z">
          <w:pPr>
            <w:pStyle w:val="CommentText"/>
          </w:pPr>
        </w:pPrChange>
      </w:pPr>
      <w:ins w:id="151" w:author="Author" w:date="2016-07-29T14:09:00Z">
        <w:r w:rsidRPr="00FE004F">
          <w:rPr>
            <w:b/>
            <w:sz w:val="20"/>
            <w:szCs w:val="20"/>
            <w:rPrChange w:id="152" w:author="Author" w:date="2016-07-29T14:09:00Z">
              <w:rPr>
                <w:sz w:val="20"/>
                <w:szCs w:val="20"/>
              </w:rPr>
            </w:rPrChange>
          </w:rPr>
          <w:t>a.</w:t>
        </w:r>
        <w:r>
          <w:rPr>
            <w:sz w:val="20"/>
            <w:szCs w:val="20"/>
          </w:rPr>
          <w:tab/>
        </w:r>
      </w:ins>
      <w:r w:rsidR="008A54EB" w:rsidRPr="00F00782">
        <w:rPr>
          <w:sz w:val="20"/>
          <w:szCs w:val="20"/>
        </w:rPr>
        <w:t xml:space="preserve">The judging panel will be comprised of individuals who are experienced in </w:t>
      </w:r>
      <w:r w:rsidR="00B33F8F" w:rsidRPr="00F00782">
        <w:rPr>
          <w:sz w:val="20"/>
          <w:szCs w:val="20"/>
        </w:rPr>
        <w:t xml:space="preserve">business, marketing, entrepreneurship, </w:t>
      </w:r>
      <w:r w:rsidR="0024283A" w:rsidRPr="00F00782">
        <w:rPr>
          <w:sz w:val="20"/>
          <w:szCs w:val="20"/>
        </w:rPr>
        <w:t xml:space="preserve">and </w:t>
      </w:r>
      <w:r w:rsidR="00B33F8F" w:rsidRPr="00F00782">
        <w:rPr>
          <w:sz w:val="20"/>
          <w:szCs w:val="20"/>
        </w:rPr>
        <w:t>angel/venture/private equity funding</w:t>
      </w:r>
      <w:r w:rsidR="0024283A" w:rsidRPr="00F00782">
        <w:rPr>
          <w:sz w:val="20"/>
          <w:szCs w:val="20"/>
        </w:rPr>
        <w:t>.</w:t>
      </w:r>
      <w:r w:rsidR="00470F2B" w:rsidRPr="00F00782">
        <w:rPr>
          <w:sz w:val="20"/>
          <w:szCs w:val="20"/>
        </w:rPr>
        <w:t xml:space="preserve"> </w:t>
      </w:r>
      <w:r w:rsidR="008A54EB" w:rsidRPr="00F00782">
        <w:rPr>
          <w:sz w:val="20"/>
          <w:szCs w:val="20"/>
        </w:rPr>
        <w:t xml:space="preserve">Judges will be individuals selected by </w:t>
      </w:r>
      <w:r w:rsidR="00B33F8F" w:rsidRPr="00F00782">
        <w:rPr>
          <w:sz w:val="20"/>
          <w:szCs w:val="20"/>
        </w:rPr>
        <w:t xml:space="preserve">Administrator </w:t>
      </w:r>
      <w:r w:rsidR="008A54EB" w:rsidRPr="00F00782">
        <w:rPr>
          <w:sz w:val="20"/>
          <w:szCs w:val="20"/>
        </w:rPr>
        <w:t xml:space="preserve">and may also be </w:t>
      </w:r>
      <w:r w:rsidR="00CA0D11" w:rsidRPr="00F00782">
        <w:rPr>
          <w:sz w:val="20"/>
          <w:szCs w:val="20"/>
        </w:rPr>
        <w:t>employees or agents of Sponsor</w:t>
      </w:r>
      <w:r w:rsidR="00B33F8F" w:rsidRPr="00F00782">
        <w:rPr>
          <w:sz w:val="20"/>
          <w:szCs w:val="20"/>
        </w:rPr>
        <w:t>, Administrator</w:t>
      </w:r>
      <w:r w:rsidR="00CA0D11" w:rsidRPr="00F00782">
        <w:rPr>
          <w:sz w:val="20"/>
          <w:szCs w:val="20"/>
        </w:rPr>
        <w:t xml:space="preserve"> </w:t>
      </w:r>
      <w:r w:rsidR="008A54EB" w:rsidRPr="00F00782">
        <w:rPr>
          <w:sz w:val="20"/>
          <w:szCs w:val="20"/>
        </w:rPr>
        <w:t xml:space="preserve">or </w:t>
      </w:r>
      <w:r w:rsidR="00B33F8F" w:rsidRPr="00F00782">
        <w:rPr>
          <w:sz w:val="20"/>
          <w:szCs w:val="20"/>
        </w:rPr>
        <w:t xml:space="preserve">their respective </w:t>
      </w:r>
      <w:r w:rsidR="008A54EB" w:rsidRPr="00F00782">
        <w:rPr>
          <w:sz w:val="20"/>
          <w:szCs w:val="20"/>
        </w:rPr>
        <w:t>affiliates, or advertising and promotion agencies.</w:t>
      </w:r>
      <w:del w:id="153" w:author="Author" w:date="2016-07-29T12:04:00Z">
        <w:r w:rsidR="008A54EB" w:rsidRPr="00F00782" w:rsidDel="0009310C">
          <w:rPr>
            <w:sz w:val="20"/>
            <w:szCs w:val="20"/>
          </w:rPr>
          <w:delText xml:space="preserve">  </w:delText>
        </w:r>
        <w:r w:rsidR="002B21CF" w:rsidRPr="00F00782" w:rsidDel="0009310C">
          <w:rPr>
            <w:sz w:val="20"/>
            <w:szCs w:val="20"/>
          </w:rPr>
          <w:delText>Public voting</w:delText>
        </w:r>
        <w:r w:rsidR="00B33F8F" w:rsidRPr="00F00782" w:rsidDel="0009310C">
          <w:rPr>
            <w:sz w:val="20"/>
            <w:szCs w:val="20"/>
          </w:rPr>
          <w:delText xml:space="preserve"> </w:delText>
        </w:r>
        <w:r w:rsidR="00A359E1" w:rsidRPr="00F00782" w:rsidDel="0009310C">
          <w:rPr>
            <w:sz w:val="20"/>
            <w:szCs w:val="20"/>
          </w:rPr>
          <w:delText>(“</w:delText>
        </w:r>
        <w:r w:rsidR="001B087B" w:rsidRPr="00F00782" w:rsidDel="0009310C">
          <w:rPr>
            <w:sz w:val="20"/>
            <w:szCs w:val="20"/>
          </w:rPr>
          <w:delText xml:space="preserve">Public </w:delText>
        </w:r>
        <w:r w:rsidR="00A359E1" w:rsidRPr="00F00782" w:rsidDel="0009310C">
          <w:rPr>
            <w:sz w:val="20"/>
            <w:szCs w:val="20"/>
          </w:rPr>
          <w:delText xml:space="preserve">Vote Score”) </w:delText>
        </w:r>
        <w:r w:rsidR="009453B7" w:rsidRPr="00F00782" w:rsidDel="0009310C">
          <w:rPr>
            <w:sz w:val="20"/>
            <w:szCs w:val="20"/>
          </w:rPr>
          <w:delText xml:space="preserve">will be </w:delText>
        </w:r>
        <w:r w:rsidR="00A359E1" w:rsidRPr="00F00782" w:rsidDel="0009310C">
          <w:rPr>
            <w:sz w:val="20"/>
            <w:szCs w:val="20"/>
          </w:rPr>
          <w:delText xml:space="preserve">determined based on </w:delText>
        </w:r>
        <w:r w:rsidR="009453B7" w:rsidRPr="00F00782" w:rsidDel="0009310C">
          <w:rPr>
            <w:sz w:val="20"/>
            <w:szCs w:val="20"/>
          </w:rPr>
          <w:delText>number of public votes per entrant</w:delText>
        </w:r>
        <w:r w:rsidR="00A359E1" w:rsidRPr="00F00782" w:rsidDel="0009310C">
          <w:rPr>
            <w:sz w:val="20"/>
            <w:szCs w:val="20"/>
          </w:rPr>
          <w:delText>,</w:delText>
        </w:r>
        <w:r w:rsidR="009453B7" w:rsidRPr="00F00782" w:rsidDel="0009310C">
          <w:rPr>
            <w:sz w:val="20"/>
            <w:szCs w:val="20"/>
          </w:rPr>
          <w:delText xml:space="preserve"> divided </w:delText>
        </w:r>
        <w:r w:rsidR="00A359E1" w:rsidRPr="00F00782" w:rsidDel="0009310C">
          <w:rPr>
            <w:sz w:val="20"/>
            <w:szCs w:val="20"/>
          </w:rPr>
          <w:delText>by sum of all public votes,</w:delText>
        </w:r>
        <w:r w:rsidR="009453B7" w:rsidRPr="00F00782" w:rsidDel="0009310C">
          <w:rPr>
            <w:sz w:val="20"/>
            <w:szCs w:val="20"/>
          </w:rPr>
          <w:delText xml:space="preserve"> multiplied by 40.  </w:delText>
        </w:r>
        <w:r w:rsidR="00A359E1" w:rsidRPr="00F00782" w:rsidDel="0009310C">
          <w:rPr>
            <w:sz w:val="20"/>
            <w:szCs w:val="20"/>
          </w:rPr>
          <w:delText>Initial judging (“Judg</w:delText>
        </w:r>
        <w:r w:rsidR="00522401" w:rsidRPr="00F00782" w:rsidDel="0009310C">
          <w:rPr>
            <w:sz w:val="20"/>
            <w:szCs w:val="20"/>
          </w:rPr>
          <w:delText>e</w:delText>
        </w:r>
        <w:r w:rsidR="00A359E1" w:rsidRPr="00F00782" w:rsidDel="0009310C">
          <w:rPr>
            <w:sz w:val="20"/>
            <w:szCs w:val="20"/>
          </w:rPr>
          <w:delText xml:space="preserve"> S</w:delText>
        </w:r>
        <w:r w:rsidR="009453B7" w:rsidRPr="00F00782" w:rsidDel="0009310C">
          <w:rPr>
            <w:sz w:val="20"/>
            <w:szCs w:val="20"/>
          </w:rPr>
          <w:delText>core</w:delText>
        </w:r>
        <w:r w:rsidR="00A359E1" w:rsidRPr="00F00782" w:rsidDel="0009310C">
          <w:rPr>
            <w:sz w:val="20"/>
            <w:szCs w:val="20"/>
          </w:rPr>
          <w:delText>”)</w:delText>
        </w:r>
        <w:r w:rsidR="009453B7" w:rsidRPr="00F00782" w:rsidDel="0009310C">
          <w:rPr>
            <w:sz w:val="20"/>
            <w:szCs w:val="20"/>
          </w:rPr>
          <w:delText xml:space="preserve"> will be </w:delText>
        </w:r>
        <w:r w:rsidR="00A359E1" w:rsidRPr="00F00782" w:rsidDel="0009310C">
          <w:rPr>
            <w:sz w:val="20"/>
            <w:szCs w:val="20"/>
          </w:rPr>
          <w:delText>determined based on points earned based on the</w:delText>
        </w:r>
        <w:r w:rsidR="009453B7" w:rsidRPr="00F00782" w:rsidDel="0009310C">
          <w:rPr>
            <w:sz w:val="20"/>
            <w:szCs w:val="20"/>
          </w:rPr>
          <w:delText xml:space="preserve"> </w:delText>
        </w:r>
        <w:r w:rsidR="00386D0A" w:rsidRPr="00F00782" w:rsidDel="0009310C">
          <w:rPr>
            <w:sz w:val="20"/>
            <w:szCs w:val="20"/>
          </w:rPr>
          <w:delText>Judging Criteria</w:delText>
        </w:r>
        <w:r w:rsidR="00467B28" w:rsidRPr="00F00782" w:rsidDel="0009310C">
          <w:rPr>
            <w:sz w:val="20"/>
            <w:szCs w:val="20"/>
          </w:rPr>
          <w:delText xml:space="preserve"> </w:delText>
        </w:r>
        <w:r w:rsidR="00A359E1" w:rsidRPr="00F00782" w:rsidDel="0009310C">
          <w:rPr>
            <w:sz w:val="20"/>
            <w:szCs w:val="20"/>
          </w:rPr>
          <w:delText>as described above, multiplied by 6</w:delText>
        </w:r>
        <w:r w:rsidR="00522401" w:rsidRPr="00F00782" w:rsidDel="0009310C">
          <w:rPr>
            <w:sz w:val="20"/>
            <w:szCs w:val="20"/>
          </w:rPr>
          <w:delText>0</w:delText>
        </w:r>
        <w:r w:rsidR="00B33F8F" w:rsidRPr="00F00782" w:rsidDel="0009310C">
          <w:rPr>
            <w:sz w:val="20"/>
            <w:szCs w:val="20"/>
          </w:rPr>
          <w:delText xml:space="preserve">. </w:delText>
        </w:r>
        <w:r w:rsidR="00522401" w:rsidRPr="00F00782" w:rsidDel="0009310C">
          <w:rPr>
            <w:sz w:val="20"/>
            <w:szCs w:val="20"/>
          </w:rPr>
          <w:delText xml:space="preserve"> Each entrant’s “Total Score” will then be determined based on the Judge Score plus the </w:delText>
        </w:r>
        <w:r w:rsidR="001B087B" w:rsidRPr="00F00782" w:rsidDel="0009310C">
          <w:rPr>
            <w:sz w:val="20"/>
            <w:szCs w:val="20"/>
          </w:rPr>
          <w:delText xml:space="preserve">Public </w:delText>
        </w:r>
        <w:r w:rsidR="00522401" w:rsidRPr="00F00782" w:rsidDel="0009310C">
          <w:rPr>
            <w:sz w:val="20"/>
            <w:szCs w:val="20"/>
          </w:rPr>
          <w:delText>Vote Score</w:delText>
        </w:r>
        <w:r w:rsidR="00E243A0" w:rsidRPr="00F00782" w:rsidDel="0009310C">
          <w:rPr>
            <w:sz w:val="20"/>
            <w:szCs w:val="20"/>
          </w:rPr>
          <w:delText>, and the three (3) entrants with the highest Total Score will be the finalists to be voted on by individuals present at the Event</w:delText>
        </w:r>
      </w:del>
      <w:r w:rsidR="00522401" w:rsidRPr="00F00782">
        <w:rPr>
          <w:sz w:val="20"/>
          <w:szCs w:val="20"/>
        </w:rPr>
        <w:t xml:space="preserve">. </w:t>
      </w:r>
      <w:del w:id="154" w:author="Author" w:date="2016-07-29T12:04:00Z">
        <w:r w:rsidR="00522401" w:rsidRPr="00F00782" w:rsidDel="0009310C">
          <w:rPr>
            <w:sz w:val="20"/>
            <w:szCs w:val="20"/>
          </w:rPr>
          <w:delText xml:space="preserve"> Each entrant’s “Final Score” will be determined based on voting at the Event</w:delText>
        </w:r>
        <w:r w:rsidR="00553927" w:rsidRPr="00F00782" w:rsidDel="0009310C">
          <w:rPr>
            <w:sz w:val="20"/>
            <w:szCs w:val="20"/>
          </w:rPr>
          <w:delText>, by adding all votes received at the Event to the Entrant’s Total Score.</w:delText>
        </w:r>
        <w:r w:rsidR="00B33F8F" w:rsidRPr="00F00782" w:rsidDel="0009310C">
          <w:rPr>
            <w:sz w:val="20"/>
            <w:szCs w:val="20"/>
          </w:rPr>
          <w:delText xml:space="preserve"> </w:delText>
        </w:r>
        <w:r w:rsidR="00522401" w:rsidRPr="00F00782" w:rsidDel="0009310C">
          <w:rPr>
            <w:sz w:val="20"/>
            <w:szCs w:val="20"/>
          </w:rPr>
          <w:delText xml:space="preserve"> </w:delText>
        </w:r>
      </w:del>
      <w:r w:rsidR="00522401" w:rsidRPr="00F00782">
        <w:rPr>
          <w:sz w:val="20"/>
          <w:szCs w:val="20"/>
        </w:rPr>
        <w:t xml:space="preserve">The </w:t>
      </w:r>
      <w:ins w:id="155" w:author="Author" w:date="2016-07-29T13:30:00Z">
        <w:r w:rsidR="00D11DCD">
          <w:rPr>
            <w:sz w:val="20"/>
            <w:szCs w:val="20"/>
          </w:rPr>
          <w:t xml:space="preserve">top three (3) </w:t>
        </w:r>
      </w:ins>
      <w:r w:rsidR="00522401" w:rsidRPr="00F00782">
        <w:rPr>
          <w:sz w:val="20"/>
          <w:szCs w:val="20"/>
        </w:rPr>
        <w:t xml:space="preserve">eligible </w:t>
      </w:r>
      <w:r w:rsidR="001B087B" w:rsidRPr="00F00782">
        <w:rPr>
          <w:sz w:val="20"/>
          <w:szCs w:val="20"/>
        </w:rPr>
        <w:t>E</w:t>
      </w:r>
      <w:r w:rsidR="00522401" w:rsidRPr="00F00782">
        <w:rPr>
          <w:sz w:val="20"/>
          <w:szCs w:val="20"/>
        </w:rPr>
        <w:t>ntrant</w:t>
      </w:r>
      <w:ins w:id="156" w:author="Author" w:date="2016-07-29T13:30:00Z">
        <w:r w:rsidR="00D11DCD">
          <w:rPr>
            <w:sz w:val="20"/>
            <w:szCs w:val="20"/>
          </w:rPr>
          <w:t>s</w:t>
        </w:r>
      </w:ins>
      <w:r w:rsidR="00522401" w:rsidRPr="00F00782">
        <w:rPr>
          <w:sz w:val="20"/>
          <w:szCs w:val="20"/>
        </w:rPr>
        <w:t xml:space="preserve"> with the highest </w:t>
      </w:r>
      <w:del w:id="157" w:author="Author" w:date="2016-07-29T13:30:00Z">
        <w:r w:rsidR="001B087B" w:rsidRPr="00F00782" w:rsidDel="00D11DCD">
          <w:rPr>
            <w:sz w:val="20"/>
            <w:szCs w:val="20"/>
          </w:rPr>
          <w:delText>Total</w:delText>
        </w:r>
        <w:r w:rsidR="00522401" w:rsidRPr="00F00782" w:rsidDel="00D11DCD">
          <w:rPr>
            <w:sz w:val="20"/>
            <w:szCs w:val="20"/>
          </w:rPr>
          <w:delText xml:space="preserve"> Score</w:delText>
        </w:r>
      </w:del>
      <w:ins w:id="158" w:author="Author" w:date="2016-07-29T13:30:00Z">
        <w:r w:rsidR="00D11DCD">
          <w:rPr>
            <w:sz w:val="20"/>
            <w:szCs w:val="20"/>
          </w:rPr>
          <w:t>rank</w:t>
        </w:r>
      </w:ins>
      <w:r w:rsidR="00522401" w:rsidRPr="00F00782">
        <w:rPr>
          <w:sz w:val="20"/>
          <w:szCs w:val="20"/>
        </w:rPr>
        <w:t xml:space="preserve"> s</w:t>
      </w:r>
      <w:r w:rsidR="008A54EB" w:rsidRPr="00F00782">
        <w:rPr>
          <w:sz w:val="20"/>
          <w:szCs w:val="20"/>
        </w:rPr>
        <w:t>ubject to these Official Rules</w:t>
      </w:r>
      <w:r w:rsidR="00222CB0" w:rsidRPr="00F00782">
        <w:rPr>
          <w:sz w:val="20"/>
          <w:szCs w:val="20"/>
        </w:rPr>
        <w:t xml:space="preserve"> </w:t>
      </w:r>
      <w:r w:rsidR="008A54EB" w:rsidRPr="00F00782">
        <w:rPr>
          <w:sz w:val="20"/>
          <w:szCs w:val="20"/>
        </w:rPr>
        <w:t xml:space="preserve">will be </w:t>
      </w:r>
      <w:ins w:id="159" w:author="Author" w:date="2016-07-29T13:30:00Z">
        <w:r w:rsidR="00D11DCD">
          <w:rPr>
            <w:sz w:val="20"/>
            <w:szCs w:val="20"/>
          </w:rPr>
          <w:t>Finalists.</w:t>
        </w:r>
      </w:ins>
    </w:p>
    <w:p w14:paraId="08779107" w14:textId="77777777" w:rsidR="00D11DCD" w:rsidDel="001E616E" w:rsidRDefault="00D11DCD" w:rsidP="00FE004F">
      <w:pPr>
        <w:pStyle w:val="CommentText"/>
        <w:rPr>
          <w:ins w:id="160" w:author="Author" w:date="2016-07-29T14:02:00Z"/>
          <w:del w:id="161" w:author="Author" w:date="2016-07-29T14:10:00Z"/>
          <w:sz w:val="20"/>
          <w:szCs w:val="20"/>
        </w:rPr>
      </w:pPr>
    </w:p>
    <w:p w14:paraId="74AEED85" w14:textId="77777777" w:rsidR="001E616E" w:rsidRDefault="00C63598">
      <w:pPr>
        <w:rPr>
          <w:ins w:id="162" w:author="Author" w:date="2016-07-29T14:09:00Z"/>
          <w:b/>
        </w:rPr>
      </w:pPr>
      <w:ins w:id="163" w:author="Author" w:date="2016-07-29T14:03:00Z">
        <w:del w:id="164" w:author="Author" w:date="2016-07-29T14:10:00Z">
          <w:r w:rsidDel="001E616E">
            <w:rPr>
              <w:b/>
            </w:rPr>
            <w:delText xml:space="preserve">b. </w:delText>
          </w:r>
        </w:del>
        <w:r>
          <w:rPr>
            <w:b/>
          </w:rPr>
          <w:tab/>
        </w:r>
      </w:ins>
    </w:p>
    <w:p w14:paraId="56576936" w14:textId="2D342FD0" w:rsidR="00F55539" w:rsidRPr="0051568C" w:rsidDel="00CE387F" w:rsidRDefault="001E616E">
      <w:pPr>
        <w:pStyle w:val="Heading1"/>
        <w:numPr>
          <w:ilvl w:val="0"/>
          <w:numId w:val="0"/>
        </w:numPr>
        <w:ind w:firstLine="720"/>
        <w:rPr>
          <w:ins w:id="165" w:author="Author" w:date="2016-07-29T15:36:00Z"/>
        </w:rPr>
        <w:pPrChange w:id="166" w:author="Author" w:date="2016-07-29T15:43:00Z">
          <w:pPr>
            <w:pStyle w:val="Heading1"/>
          </w:pPr>
        </w:pPrChange>
      </w:pPr>
      <w:proofErr w:type="gramStart"/>
      <w:ins w:id="167" w:author="Author" w:date="2016-07-29T14:09:00Z">
        <w:r w:rsidRPr="00382AC8">
          <w:rPr>
            <w:b/>
          </w:rPr>
          <w:t xml:space="preserve">EVENT VOTING; </w:t>
        </w:r>
      </w:ins>
      <w:ins w:id="168" w:author="Author" w:date="2016-07-29T14:03:00Z">
        <w:del w:id="169" w:author="Author" w:date="2016-07-29T14:10:00Z">
          <w:r w:rsidR="00C63598" w:rsidRPr="00382AC8" w:rsidDel="001E616E">
            <w:rPr>
              <w:b/>
            </w:rPr>
            <w:delText>FINALIST</w:delText>
          </w:r>
        </w:del>
      </w:ins>
      <w:ins w:id="170" w:author="Author" w:date="2016-07-29T14:10:00Z">
        <w:r w:rsidRPr="00382AC8">
          <w:rPr>
            <w:b/>
          </w:rPr>
          <w:t>WINNER</w:t>
        </w:r>
      </w:ins>
      <w:ins w:id="171" w:author="Author" w:date="2016-07-29T14:03:00Z">
        <w:r w:rsidR="00C63598" w:rsidRPr="00382AC8">
          <w:rPr>
            <w:b/>
          </w:rPr>
          <w:t xml:space="preserve"> SELECTION</w:t>
        </w:r>
      </w:ins>
      <w:ins w:id="172" w:author="Author" w:date="2016-07-29T14:54:00Z">
        <w:del w:id="173" w:author="Author" w:date="2016-07-29T15:33:00Z">
          <w:r w:rsidR="005978A8" w:rsidRPr="00382AC8" w:rsidDel="00F55539">
            <w:rPr>
              <w:b/>
            </w:rPr>
            <w:delText>; NOTIFICATION</w:delText>
          </w:r>
        </w:del>
      </w:ins>
      <w:ins w:id="174" w:author="Author" w:date="2016-07-29T14:03:00Z">
        <w:r w:rsidR="00C63598" w:rsidRPr="00382AC8">
          <w:rPr>
            <w:b/>
            <w:rPrChange w:id="175" w:author="Author" w:date="2016-07-29T15:45:00Z">
              <w:rPr/>
            </w:rPrChange>
          </w:rPr>
          <w:t>.</w:t>
        </w:r>
        <w:proofErr w:type="gramEnd"/>
        <w:r w:rsidR="00C63598" w:rsidRPr="00382AC8">
          <w:rPr>
            <w:b/>
            <w:rPrChange w:id="176" w:author="Author" w:date="2016-07-29T15:45:00Z">
              <w:rPr/>
            </w:rPrChange>
          </w:rPr>
          <w:t xml:space="preserve"> </w:t>
        </w:r>
        <w:r w:rsidR="00C63598" w:rsidRPr="00F24DAA">
          <w:t xml:space="preserve"> </w:t>
        </w:r>
      </w:ins>
      <w:ins w:id="177" w:author="Author" w:date="2016-07-29T14:56:00Z">
        <w:r w:rsidR="005978A8">
          <w:t xml:space="preserve">The three (3) Finalists </w:t>
        </w:r>
        <w:del w:id="178" w:author="Author" w:date="2016-07-29T15:35:00Z">
          <w:r w:rsidR="005978A8" w:rsidDel="00F55539">
            <w:delText>will</w:delText>
          </w:r>
        </w:del>
      </w:ins>
      <w:ins w:id="179" w:author="Author" w:date="2016-07-29T15:35:00Z">
        <w:r w:rsidR="00F55539">
          <w:t>must</w:t>
        </w:r>
      </w:ins>
      <w:ins w:id="180" w:author="Author" w:date="2016-07-29T14:56:00Z">
        <w:r w:rsidR="005978A8">
          <w:t xml:space="preserve"> participate in the Esprit Entrepreneur Event (</w:t>
        </w:r>
      </w:ins>
      <w:ins w:id="181" w:author="Author" w:date="2016-07-29T14:57:00Z">
        <w:r w:rsidR="005978A8">
          <w:t>“Event”)</w:t>
        </w:r>
      </w:ins>
      <w:ins w:id="182" w:author="Author" w:date="2016-07-29T15:35:00Z">
        <w:r w:rsidR="00F55539">
          <w:t xml:space="preserve"> in order to be selected as a </w:t>
        </w:r>
      </w:ins>
      <w:ins w:id="183" w:author="Author" w:date="2016-07-29T15:36:00Z">
        <w:r w:rsidR="00F55539">
          <w:t xml:space="preserve">potential </w:t>
        </w:r>
      </w:ins>
      <w:ins w:id="184" w:author="Author" w:date="2016-07-29T15:35:00Z">
        <w:r w:rsidR="00F55539">
          <w:t>winner</w:t>
        </w:r>
      </w:ins>
      <w:ins w:id="185" w:author="Author" w:date="2016-07-29T14:57:00Z">
        <w:r w:rsidR="005978A8">
          <w:t xml:space="preserve">. </w:t>
        </w:r>
      </w:ins>
      <w:ins w:id="186" w:author="Author" w:date="2016-07-29T15:36:00Z">
        <w:r w:rsidR="00F55539" w:rsidRPr="00F24DAA">
          <w:t xml:space="preserve">The </w:t>
        </w:r>
        <w:r w:rsidR="00F55539">
          <w:t xml:space="preserve">potential winner will be selected at the </w:t>
        </w:r>
      </w:ins>
      <w:ins w:id="187" w:author="Author" w:date="2016-07-29T15:40:00Z">
        <w:r w:rsidR="00771C24">
          <w:t xml:space="preserve">Event </w:t>
        </w:r>
      </w:ins>
      <w:ins w:id="188" w:author="Author" w:date="2016-07-29T15:36:00Z">
        <w:r w:rsidR="00F55539">
          <w:t xml:space="preserve">on </w:t>
        </w:r>
        <w:r w:rsidR="00F55539" w:rsidRPr="00382AC8">
          <w:rPr>
            <w:b/>
          </w:rPr>
          <w:t>October 25, 2016</w:t>
        </w:r>
        <w:r w:rsidR="00F55539">
          <w:t xml:space="preserve"> by </w:t>
        </w:r>
      </w:ins>
      <w:ins w:id="189" w:author="Author" w:date="2016-07-29T15:47:00Z">
        <w:r w:rsidR="00CE387F">
          <w:t xml:space="preserve">the </w:t>
        </w:r>
      </w:ins>
      <w:ins w:id="190" w:author="Author" w:date="2016-07-29T15:36:00Z">
        <w:del w:id="191" w:author="Author" w:date="2016-07-29T15:47:00Z">
          <w:r w:rsidR="00F55539" w:rsidDel="00CE387F">
            <w:delText xml:space="preserve">the </w:delText>
          </w:r>
        </w:del>
        <w:r w:rsidR="00F55539">
          <w:t>Event Voters</w:t>
        </w:r>
      </w:ins>
      <w:ins w:id="192" w:author="Author" w:date="2016-07-29T15:47:00Z">
        <w:r w:rsidR="00CE387F">
          <w:t xml:space="preserve"> and</w:t>
        </w:r>
      </w:ins>
      <w:ins w:id="193" w:author="Author" w:date="2016-07-29T15:48:00Z">
        <w:r w:rsidR="00CE387F">
          <w:t xml:space="preserve"> by the</w:t>
        </w:r>
      </w:ins>
      <w:ins w:id="194" w:author="Author" w:date="2016-07-29T15:47:00Z">
        <w:r w:rsidR="00CE387F">
          <w:t xml:space="preserve"> judging panel</w:t>
        </w:r>
      </w:ins>
      <w:ins w:id="195" w:author="Author" w:date="2016-07-29T15:36:00Z">
        <w:r w:rsidR="00F55539">
          <w:t xml:space="preserve"> as explained below. </w:t>
        </w:r>
        <w:del w:id="196" w:author="Author" w:date="2016-07-29T15:47:00Z">
          <w:r w:rsidR="00F55539" w:rsidDel="00CE387F">
            <w:delText>The</w:delText>
          </w:r>
          <w:r w:rsidR="00F55539" w:rsidRPr="0051568C" w:rsidDel="00CE387F">
            <w:delText xml:space="preserve"> potential winner of first prize in the Contest, provided that (a) a founder of the entrant must be present at the Event in order to win, and (b) that founder must be prepared to answer questions and give a short (no more than ten (10) minutes) presentation at the Event. </w:delText>
          </w:r>
        </w:del>
      </w:ins>
      <w:moveFromRangeStart w:id="197" w:author="Author" w:date="2016-07-29T15:45:00Z" w:name="move331426476"/>
      <w:moveFrom w:id="198" w:author="Author" w:date="2016-07-29T15:45:00Z">
        <w:ins w:id="199" w:author="Author" w:date="2016-07-29T15:36:00Z">
          <w:r w:rsidR="00F55539" w:rsidRPr="0051568C" w:rsidDel="00CE387F">
            <w:t>In the event of a tie, the tied entries will be judged against each other by members of the judging panel present at the Event.</w:t>
          </w:r>
        </w:ins>
      </w:moveFrom>
    </w:p>
    <w:moveFromRangeEnd w:id="197"/>
    <w:p w14:paraId="7D0E20C3" w14:textId="77777777" w:rsidR="00CE387F" w:rsidRDefault="00CE387F">
      <w:pPr>
        <w:pStyle w:val="Heading1"/>
        <w:numPr>
          <w:ilvl w:val="0"/>
          <w:numId w:val="0"/>
        </w:numPr>
        <w:ind w:firstLine="720"/>
        <w:rPr>
          <w:ins w:id="200" w:author="Author" w:date="2016-07-29T15:45:00Z"/>
          <w:b/>
        </w:rPr>
        <w:pPrChange w:id="201" w:author="Author" w:date="2016-07-29T15:43:00Z">
          <w:pPr>
            <w:pStyle w:val="CommentText"/>
          </w:pPr>
        </w:pPrChange>
      </w:pPr>
    </w:p>
    <w:p w14:paraId="51FE78CB" w14:textId="1BDD052D" w:rsidR="00CE387F" w:rsidRDefault="00771C24">
      <w:pPr>
        <w:pStyle w:val="Heading1"/>
        <w:rPr>
          <w:ins w:id="202" w:author="Author" w:date="2016-07-29T15:43:00Z"/>
        </w:rPr>
        <w:pPrChange w:id="203" w:author="Author" w:date="2016-07-29T15:48:00Z">
          <w:pPr>
            <w:pStyle w:val="CommentText"/>
          </w:pPr>
        </w:pPrChange>
      </w:pPr>
      <w:ins w:id="204" w:author="Author" w:date="2016-07-29T15:38:00Z">
        <w:r w:rsidRPr="00382AC8">
          <w:rPr>
            <w:b/>
            <w:rPrChange w:id="205" w:author="Author" w:date="2016-07-29T15:45:00Z">
              <w:rPr>
                <w:bCs/>
              </w:rPr>
            </w:rPrChange>
          </w:rPr>
          <w:t>a.</w:t>
        </w:r>
        <w:r>
          <w:tab/>
        </w:r>
      </w:ins>
      <w:ins w:id="206" w:author="Author" w:date="2016-07-29T15:46:00Z">
        <w:r w:rsidR="00CE387F">
          <w:t>The</w:t>
        </w:r>
        <w:r w:rsidR="00CE387F" w:rsidRPr="0051568C">
          <w:t xml:space="preserve"> potential winner of first prize in the Contest, provided that (a) a founder of the entrant must be present at the Event in order to win, and (b) that founder must be prepared to answer questions and give a short (no more than ten (10) minutes) presentation at the Event. </w:t>
        </w:r>
      </w:ins>
      <w:ins w:id="207" w:author="Author" w:date="2016-07-29T15:47:00Z">
        <w:r w:rsidR="00CE387F" w:rsidRPr="00F24DAA">
          <w:t>The potential winner must comply with all terms and conditions of these Official Rules, and winning is contingent upon fulfilling all requirements, including being present at the Event.  The potential winner will be notified at the Event.  In order to claim a prize, the potential winner will be required to execute and return to Administrator a notarized Affidavit of Eligibility, a Liability Release and</w:t>
        </w:r>
        <w:r w:rsidR="00CE387F">
          <w:t>, except where prohibited by law, a Publicity Release (an “Affidavit/Release”) in the form(s) provided by Administrator, including the entrant’s FEIN.  The Affidavit/Release must be returned to Administrator by the date and/or time indicated within the Affidavit/Release.  If the potential winner is not present at the Event when the potential winner is announced, or if the potential winner fails to return the Affidavit/Release within the specified time, or if the potential winner or his/her entry is found to be ineligible, or if the potential winner does not comply with the Official Rules, then the potential winner may be disqualified and an alternate potential winner selected by Administrator in the disqualified entrant’s place, which alternate will be the entrant who would have been the applicable prize winner if the disqualified potential winner was not considered in the Contest judging.  In such event, an alternate potential winner will be notified by Administrator as described above and will be required to return the required documents to Sponsor as described above; however, Administrator, in its sole discretion, may adjust the above timing and delivery requirements to accommodate Administrator’s Contest schedule.  Neither Sponsor nor Administrator is responsible for the failure of a potential winner to receive Administrator’s notification or the required documents for any reason, or for the inability of such potential winner to return the required documents for any reason.  Each winner agrees that entrant will not conduct or participate in any media interview (or permit any of its directors, officers, members, managers, partners, employees, representatives or agents) regarding this Contest or any prize without the express prior written permission of Sponsor and Administrator.</w:t>
        </w:r>
      </w:ins>
    </w:p>
    <w:p w14:paraId="24CDA3A8" w14:textId="05ED451F" w:rsidR="00F55539" w:rsidDel="00CE387F" w:rsidRDefault="00CE387F">
      <w:pPr>
        <w:pStyle w:val="Heading1"/>
        <w:numPr>
          <w:ilvl w:val="0"/>
          <w:numId w:val="0"/>
        </w:numPr>
        <w:ind w:firstLine="720"/>
        <w:rPr>
          <w:del w:id="208" w:author="Author" w:date="2016-07-29T15:45:00Z"/>
        </w:rPr>
        <w:pPrChange w:id="209" w:author="Author" w:date="2016-07-29T15:47:00Z">
          <w:pPr>
            <w:pStyle w:val="Heading1"/>
          </w:pPr>
        </w:pPrChange>
      </w:pPr>
      <w:ins w:id="210" w:author="Author" w:date="2016-07-29T15:43:00Z">
        <w:r w:rsidRPr="00382AC8">
          <w:rPr>
            <w:b/>
            <w:bCs w:val="0"/>
            <w:rPrChange w:id="211" w:author="Author" w:date="2016-07-29T15:43:00Z">
              <w:rPr>
                <w:bCs w:val="0"/>
              </w:rPr>
            </w:rPrChange>
          </w:rPr>
          <w:t>b.</w:t>
        </w:r>
        <w:r>
          <w:tab/>
        </w:r>
      </w:ins>
      <w:ins w:id="212" w:author="Author" w:date="2016-07-29T15:38:00Z">
        <w:r w:rsidR="00771C24">
          <w:t xml:space="preserve">The Event Voters will be comprised of individuals who have registered for the Event. During the Event, </w:t>
        </w:r>
        <w:r>
          <w:t>the Contest site will send emails or text messages to the Event Voters mobile devices. Attendees without a mobile device</w:t>
        </w:r>
      </w:ins>
      <w:ins w:id="213" w:author="Author" w:date="2016-07-29T15:41:00Z">
        <w:r>
          <w:t xml:space="preserve"> may place their Event Vote with representatives of the Sponsor or Administrator.</w:t>
        </w:r>
      </w:ins>
      <w:ins w:id="214" w:author="Author" w:date="2016-07-29T15:42:00Z">
        <w:r>
          <w:t xml:space="preserve"> The potential winner of the contest will be announced at the Event.</w:t>
        </w:r>
      </w:ins>
    </w:p>
    <w:p w14:paraId="15FE1F43" w14:textId="77777777" w:rsidR="00CE387F" w:rsidRDefault="00CE387F">
      <w:pPr>
        <w:ind w:firstLine="720"/>
        <w:rPr>
          <w:ins w:id="215" w:author="Author" w:date="2016-07-29T15:45:00Z"/>
        </w:rPr>
        <w:pPrChange w:id="216" w:author="Author" w:date="2016-07-29T15:47:00Z">
          <w:pPr>
            <w:pStyle w:val="CommentText"/>
          </w:pPr>
        </w:pPrChange>
      </w:pPr>
    </w:p>
    <w:p w14:paraId="5102060F" w14:textId="77777777" w:rsidR="00CE387F" w:rsidRDefault="00CE387F">
      <w:pPr>
        <w:rPr>
          <w:ins w:id="217" w:author="Author" w:date="2016-07-29T15:45:00Z"/>
        </w:rPr>
        <w:pPrChange w:id="218" w:author="Author" w:date="2016-07-29T15:45:00Z">
          <w:pPr>
            <w:pStyle w:val="CommentText"/>
          </w:pPr>
        </w:pPrChange>
      </w:pPr>
    </w:p>
    <w:p w14:paraId="3C334580" w14:textId="55F07777" w:rsidR="00CE387F" w:rsidRPr="0051568C" w:rsidRDefault="00CE387F">
      <w:pPr>
        <w:ind w:firstLine="720"/>
        <w:pPrChange w:id="219" w:author="Author" w:date="2016-07-29T15:46:00Z">
          <w:pPr>
            <w:pStyle w:val="Heading1"/>
          </w:pPr>
        </w:pPrChange>
      </w:pPr>
      <w:ins w:id="220" w:author="Author" w:date="2016-07-29T15:46:00Z">
        <w:r w:rsidRPr="00382AC8">
          <w:rPr>
            <w:b/>
            <w:rPrChange w:id="221" w:author="Author" w:date="2016-07-29T15:46:00Z">
              <w:rPr>
                <w:bCs w:val="0"/>
              </w:rPr>
            </w:rPrChange>
          </w:rPr>
          <w:t>c</w:t>
        </w:r>
      </w:ins>
      <w:ins w:id="222" w:author="Author" w:date="2016-07-29T15:45:00Z">
        <w:r w:rsidRPr="00382AC8">
          <w:rPr>
            <w:b/>
            <w:rPrChange w:id="223" w:author="Author" w:date="2016-07-29T15:46:00Z">
              <w:rPr>
                <w:bCs w:val="0"/>
              </w:rPr>
            </w:rPrChange>
          </w:rPr>
          <w:t>.</w:t>
        </w:r>
        <w:r>
          <w:tab/>
        </w:r>
      </w:ins>
      <w:ins w:id="224" w:author="Author" w:date="2016-07-29T15:35:00Z">
        <w:r w:rsidR="00F55539">
          <w:t xml:space="preserve">During the Event, </w:t>
        </w:r>
      </w:ins>
      <w:ins w:id="225" w:author="Author" w:date="2016-07-29T15:34:00Z">
        <w:r w:rsidR="00F55539">
          <w:t>Event Voters are people who have registered for the Event. During the Event, Event Voters will receive a web link via text message or email that will allow the Event Voter to p</w:t>
        </w:r>
      </w:ins>
      <w:ins w:id="226" w:author="Author" w:date="2016-07-29T15:44:00Z">
        <w:r>
          <w:t xml:space="preserve">lace one Event Vote. The potential winner will be the </w:t>
        </w:r>
        <w:proofErr w:type="gramStart"/>
        <w:r>
          <w:t>entry which</w:t>
        </w:r>
        <w:proofErr w:type="gramEnd"/>
        <w:r>
          <w:t xml:space="preserve"> receives the most Event Votes. </w:t>
        </w:r>
      </w:ins>
      <w:ins w:id="227" w:author="Author" w:date="2016-07-29T15:45:00Z">
        <w:r>
          <w:t xml:space="preserve"> </w:t>
        </w:r>
      </w:ins>
      <w:moveToRangeStart w:id="228" w:author="Author" w:date="2016-07-29T15:45:00Z" w:name="move331426476"/>
      <w:moveTo w:id="229" w:author="Author" w:date="2016-07-29T15:45:00Z">
        <w:r w:rsidRPr="0051568C">
          <w:t xml:space="preserve">In the event of a tie, </w:t>
        </w:r>
        <w:proofErr w:type="gramStart"/>
        <w:r w:rsidRPr="0051568C">
          <w:t>the tied entries will be judged against each other by members of the judging panel present at the Event</w:t>
        </w:r>
        <w:proofErr w:type="gramEnd"/>
        <w:r w:rsidRPr="0051568C">
          <w:t>.</w:t>
        </w:r>
      </w:moveTo>
    </w:p>
    <w:moveToRangeEnd w:id="228"/>
    <w:p w14:paraId="5CCB7F70" w14:textId="6B50E134" w:rsidR="005978A8" w:rsidDel="00CE387F" w:rsidRDefault="005978A8">
      <w:pPr>
        <w:pStyle w:val="Heading2"/>
        <w:rPr>
          <w:ins w:id="230" w:author="Author" w:date="2016-07-29T14:57:00Z"/>
          <w:del w:id="231" w:author="Author" w:date="2016-07-29T15:47:00Z"/>
        </w:rPr>
        <w:pPrChange w:id="232" w:author="Author" w:date="2016-07-29T15:48:00Z">
          <w:pPr>
            <w:pStyle w:val="CommentText"/>
          </w:pPr>
        </w:pPrChange>
      </w:pPr>
      <w:ins w:id="233" w:author="Author" w:date="2016-07-29T14:57:00Z">
        <w:del w:id="234" w:author="Author" w:date="2016-07-29T15:47:00Z">
          <w:r w:rsidDel="00CE387F">
            <w:delText>During the Event, the</w:delText>
          </w:r>
        </w:del>
      </w:ins>
    </w:p>
    <w:p w14:paraId="10B197B1" w14:textId="2A58BC85" w:rsidR="005978A8" w:rsidDel="00CE387F" w:rsidRDefault="005978A8">
      <w:pPr>
        <w:pStyle w:val="Heading1"/>
        <w:rPr>
          <w:ins w:id="235" w:author="Author" w:date="2016-07-29T14:56:00Z"/>
          <w:del w:id="236" w:author="Author" w:date="2016-07-29T15:47:00Z"/>
        </w:rPr>
        <w:pPrChange w:id="237" w:author="Author" w:date="2016-07-29T15:48:00Z">
          <w:pPr>
            <w:pStyle w:val="CommentText"/>
          </w:pPr>
        </w:pPrChange>
      </w:pPr>
      <w:ins w:id="238" w:author="Author" w:date="2016-07-29T14:56:00Z">
        <w:del w:id="239" w:author="Author" w:date="2016-07-29T15:47:00Z">
          <w:r w:rsidDel="00CE387F">
            <w:delText xml:space="preserve">and ranked by a judging panel appointed by </w:delText>
          </w:r>
          <w:r w:rsidRPr="00553927" w:rsidDel="00CE387F">
            <w:delText>Sponsor (minimum of 5 judges)</w:delText>
          </w:r>
          <w:r w:rsidDel="00CE387F">
            <w:delText xml:space="preserve">. The Judges will select the top three (3) Finalists from the the ten semi-finalists as determined by the Public Voting. The three (3) Finalists will be announced on </w:delText>
          </w:r>
          <w:r w:rsidRPr="0051568C" w:rsidDel="00CE387F">
            <w:rPr>
              <w:b/>
            </w:rPr>
            <w:delText>September 2</w:delText>
          </w:r>
          <w:r w:rsidDel="00CE387F">
            <w:rPr>
              <w:b/>
            </w:rPr>
            <w:delText>9</w:delText>
          </w:r>
          <w:r w:rsidRPr="0051568C" w:rsidDel="00CE387F">
            <w:rPr>
              <w:b/>
            </w:rPr>
            <w:delText>, 2016</w:delText>
          </w:r>
          <w:r w:rsidDel="00CE387F">
            <w:delText>.</w:delText>
          </w:r>
        </w:del>
      </w:ins>
    </w:p>
    <w:p w14:paraId="6582E16B" w14:textId="1DAACD1D" w:rsidR="005978A8" w:rsidRPr="005978A8" w:rsidDel="00CE387F" w:rsidRDefault="00C63598">
      <w:pPr>
        <w:pStyle w:val="Heading1"/>
        <w:rPr>
          <w:del w:id="240" w:author="Author" w:date="2016-07-29T15:43:00Z"/>
          <w:rPrChange w:id="241" w:author="Author" w:date="2016-07-29T14:55:00Z">
            <w:rPr>
              <w:del w:id="242" w:author="Author" w:date="2016-07-29T15:43:00Z"/>
            </w:rPr>
          </w:rPrChange>
        </w:rPr>
        <w:pPrChange w:id="243" w:author="Author" w:date="2016-07-29T15:48:00Z">
          <w:pPr>
            <w:pStyle w:val="CommentText"/>
          </w:pPr>
        </w:pPrChange>
      </w:pPr>
      <w:ins w:id="244" w:author="Author" w:date="2016-07-29T14:03:00Z">
        <w:del w:id="245" w:author="Author" w:date="2016-07-29T15:43:00Z">
          <w:r w:rsidRPr="00F24DAA" w:rsidDel="00CE387F">
            <w:delText xml:space="preserve">The </w:delText>
          </w:r>
        </w:del>
      </w:ins>
      <w:ins w:id="246" w:author="Author" w:date="2016-07-29T14:54:00Z">
        <w:del w:id="247" w:author="Author" w:date="2016-07-29T15:43:00Z">
          <w:r w:rsidR="005978A8" w:rsidDel="00CE387F">
            <w:delText xml:space="preserve">potential </w:delText>
          </w:r>
        </w:del>
      </w:ins>
      <w:ins w:id="248" w:author="Author" w:date="2016-07-29T14:03:00Z">
        <w:del w:id="249" w:author="Author" w:date="2016-07-29T15:43:00Z">
          <w:r w:rsidRPr="00F24DAA" w:rsidDel="00CE387F">
            <w:delText>three (3) finalists</w:delText>
          </w:r>
        </w:del>
      </w:ins>
      <w:ins w:id="250" w:author="Author" w:date="2016-07-29T14:54:00Z">
        <w:del w:id="251" w:author="Author" w:date="2016-07-29T15:43:00Z">
          <w:r w:rsidR="005978A8" w:rsidDel="00CE387F">
            <w:delText>w</w:delText>
          </w:r>
        </w:del>
      </w:ins>
      <w:ins w:id="252" w:author="Author" w:date="2016-07-29T14:12:00Z">
        <w:del w:id="253" w:author="Author" w:date="2016-07-29T15:43:00Z">
          <w:r w:rsidR="001E616E" w:rsidDel="00CE387F">
            <w:delText xml:space="preserve">Winner will be selected at the Esprit Entrepreneur Event (“Event”) on </w:delText>
          </w:r>
          <w:r w:rsidR="001E616E" w:rsidRPr="00FE004F" w:rsidDel="00CE387F">
            <w:rPr>
              <w:b/>
              <w:rPrChange w:id="254" w:author="Author" w:date="2016-07-29T14:13:00Z">
                <w:rPr/>
              </w:rPrChange>
            </w:rPr>
            <w:delText>October 25, 2016</w:delText>
          </w:r>
          <w:r w:rsidR="001E616E" w:rsidDel="00CE387F">
            <w:delText>.</w:delText>
          </w:r>
        </w:del>
      </w:ins>
      <w:ins w:id="255" w:author="Author" w:date="2016-07-29T14:13:00Z">
        <w:del w:id="256" w:author="Author" w:date="2016-07-29T15:43:00Z">
          <w:r w:rsidR="001E616E" w:rsidDel="00CE387F">
            <w:delText xml:space="preserve"> </w:delText>
          </w:r>
        </w:del>
      </w:ins>
      <w:ins w:id="257" w:author="Author" w:date="2016-07-29T14:55:00Z">
        <w:del w:id="258" w:author="Author" w:date="2016-07-29T15:43:00Z">
          <w:r w:rsidR="005978A8" w:rsidDel="00CE387F">
            <w:delText>The</w:delText>
          </w:r>
        </w:del>
      </w:ins>
      <w:moveToRangeStart w:id="259" w:author="Author" w:date="2016-07-29T14:55:00Z" w:name="move331423431"/>
      <w:moveTo w:id="260" w:author="Author" w:date="2016-07-29T14:55:00Z">
        <w:del w:id="261" w:author="Author" w:date="2016-07-29T15:43:00Z">
          <w:r w:rsidR="005978A8" w:rsidRPr="005978A8" w:rsidDel="00CE387F">
            <w:rPr>
              <w:rPrChange w:id="262" w:author="Author" w:date="2016-07-29T14:55:00Z">
                <w:rPr/>
              </w:rPrChange>
            </w:rPr>
            <w:delText xml:space="preserve">the potential winner of first prize in the Contest, provided that (a) a founder of the entrant must be present at the Event in order to win, and (b) that founder must be prepared to answer questions and give a short (no more than ten (10) minutes) presentation at the Event. </w:delText>
          </w:r>
        </w:del>
      </w:moveTo>
      <w:ins w:id="263" w:author="Author" w:date="2016-07-29T14:55:00Z">
        <w:del w:id="264" w:author="Author" w:date="2016-07-29T15:43:00Z">
          <w:r w:rsidR="005978A8" w:rsidDel="00CE387F">
            <w:delText xml:space="preserve">The potential winner will be determined by Event Voting </w:delText>
          </w:r>
        </w:del>
      </w:ins>
      <w:moveTo w:id="265" w:author="Author" w:date="2016-07-29T14:55:00Z">
        <w:del w:id="266" w:author="Author" w:date="2016-07-29T15:43:00Z">
          <w:r w:rsidR="005978A8" w:rsidRPr="005978A8" w:rsidDel="00CE387F">
            <w:rPr>
              <w:rPrChange w:id="267" w:author="Author" w:date="2016-07-29T14:55:00Z">
                <w:rPr/>
              </w:rPrChange>
            </w:rPr>
            <w:delText xml:space="preserve"> DuriIn the event of a tie, the tied entries will be judged against each other by members of the judging panel present at the Event, using the Judging Criteria until the tie is broken. </w:delText>
          </w:r>
        </w:del>
      </w:moveTo>
    </w:p>
    <w:moveToRangeEnd w:id="259"/>
    <w:p w14:paraId="77F74E47" w14:textId="77777777" w:rsidR="005978A8" w:rsidRPr="005978A8" w:rsidDel="00CE387F" w:rsidRDefault="005978A8">
      <w:pPr>
        <w:rPr>
          <w:ins w:id="268" w:author="Author" w:date="2016-07-29T14:54:00Z"/>
          <w:del w:id="269" w:author="Author" w:date="2016-07-29T15:48:00Z"/>
        </w:rPr>
      </w:pPr>
    </w:p>
    <w:p w14:paraId="667877A3" w14:textId="67C488C9" w:rsidR="00C63598" w:rsidDel="00CE387F" w:rsidRDefault="001E616E">
      <w:pPr>
        <w:pStyle w:val="Heading1"/>
        <w:rPr>
          <w:ins w:id="270" w:author="Author" w:date="2016-07-29T14:03:00Z"/>
          <w:del w:id="271" w:author="Author" w:date="2016-07-29T15:47:00Z"/>
        </w:rPr>
        <w:pPrChange w:id="272" w:author="Author" w:date="2016-07-29T15:48:00Z">
          <w:pPr/>
        </w:pPrChange>
      </w:pPr>
      <w:ins w:id="273" w:author="Author" w:date="2016-07-29T14:13:00Z">
        <w:del w:id="274" w:author="Author" w:date="2016-07-29T15:47:00Z">
          <w:r w:rsidDel="00CE387F">
            <w:delText xml:space="preserve">The </w:delText>
          </w:r>
        </w:del>
      </w:ins>
      <w:ins w:id="275" w:author="Author" w:date="2016-07-29T14:03:00Z">
        <w:del w:id="276" w:author="Author" w:date="2016-07-29T15:47:00Z">
          <w:r w:rsidR="00C63598" w:rsidRPr="00F24DAA" w:rsidDel="00CE387F">
            <w:delText xml:space="preserve"> will be announced on </w:delText>
          </w:r>
          <w:r w:rsidR="00C63598" w:rsidRPr="00F24DAA" w:rsidDel="00CE387F">
            <w:rPr>
              <w:b/>
            </w:rPr>
            <w:delText xml:space="preserve">November </w:delText>
          </w:r>
          <w:r w:rsidR="00C63598" w:rsidRPr="00F24DAA" w:rsidDel="00CE387F">
            <w:delText>1</w:delText>
          </w:r>
          <w:r w:rsidR="00C63598" w:rsidRPr="00F24DAA" w:rsidDel="00CE387F">
            <w:rPr>
              <w:b/>
            </w:rPr>
            <w:delText>0, 2015</w:delText>
          </w:r>
          <w:r w:rsidR="00C63598" w:rsidRPr="00F24DAA" w:rsidDel="00CE387F">
            <w:delText xml:space="preserve">, and the potential winner will be announced at the Event on </w:delText>
          </w:r>
          <w:r w:rsidR="00C63598" w:rsidRPr="00F24DAA" w:rsidDel="00CE387F">
            <w:rPr>
              <w:b/>
            </w:rPr>
            <w:delText xml:space="preserve">November 17, 2015. </w:delText>
          </w:r>
          <w:r w:rsidR="00C63598" w:rsidRPr="00F24DAA" w:rsidDel="00CE387F">
            <w:delText>The potential winner must comply with all terms and conditions of these Official Rules, and winning is contingent upon fulfilling all requirements, including being present at the Event.  The potential winner will be notified at the Event.  In order to claim a prize, the potential winner will be required to execute and return to Administrator a notarized Affidavit of Eligibility, a Liability Release and</w:delText>
          </w:r>
          <w:r w:rsidR="00C63598" w:rsidDel="00CE387F">
            <w:delText>, except where prohibited by law, a Publicity Release (an “Affidavit/Release”) in the form(s) provided by Administrator, including the entrant’s FEIN.  The Affidavit/Release must be returned to Administrator by the date and/or time indicated within the Affidavit/Release.  If the potential winner is not present at the Event when the potential winner is announced, or if the potential winner fails to return the Affidavit/Release within the specified time, or if the potential winner or his/her entry is found to be ineligible, or if the potential winner does not comply with the Official Rules, then the potential winner may be disqualified and an alternate potential winner selected by Administrator in the disqualified entrant’s place, which alternate will be the entrant who would have been the applicable prize winner if the disqualified potential winner was not considered in the Contest judging.  In such event, an alternate potential winner will be notified by Administrator as described above and will be required to return the required documents to Sponsor as described above; however, Administrator, in its sole discretion, may adjust the above timing and delivery requirements to accommodate Administrator’s Contest schedule.  Neither Sponsor nor Administrator is responsible for the failure of a potential winner to receive Administrator’s notification or the required documents for any reason, or for the inability of such potential winner to return the required documents for any reason.  Each winner agrees that entrant will not conduct or participate in any media interview (or permit any of its directors, officers, members, managers, partners, employees, representatives or agents) regarding this Contest or any prize without the express prior written permission of Sponsor and Administrator.</w:delText>
          </w:r>
        </w:del>
      </w:ins>
    </w:p>
    <w:p w14:paraId="053FFBC2" w14:textId="77777777" w:rsidR="00C63598" w:rsidDel="00CE387F" w:rsidRDefault="00C63598" w:rsidP="00382AC8">
      <w:pPr>
        <w:pStyle w:val="CommentText"/>
        <w:rPr>
          <w:ins w:id="277" w:author="Author" w:date="2016-07-29T13:31:00Z"/>
          <w:del w:id="278" w:author="Author" w:date="2016-07-29T15:48:00Z"/>
          <w:sz w:val="20"/>
          <w:szCs w:val="20"/>
        </w:rPr>
      </w:pPr>
    </w:p>
    <w:p w14:paraId="4F175E9C" w14:textId="09C7CCC7" w:rsidR="00304A05" w:rsidDel="00CE387F" w:rsidRDefault="008A54EB" w:rsidP="00382AC8">
      <w:pPr>
        <w:pStyle w:val="CommentText"/>
        <w:rPr>
          <w:ins w:id="279" w:author="Author" w:date="2016-07-29T13:33:00Z"/>
          <w:del w:id="280" w:author="Author" w:date="2016-07-29T15:48:00Z"/>
          <w:sz w:val="20"/>
          <w:szCs w:val="20"/>
        </w:rPr>
      </w:pPr>
      <w:moveFromRangeStart w:id="281" w:author="Author" w:date="2016-07-29T14:55:00Z" w:name="move331423431"/>
      <w:moveFrom w:id="282" w:author="Author" w:date="2016-07-29T14:55:00Z">
        <w:r w:rsidRPr="00F00782" w:rsidDel="005978A8">
          <w:rPr>
            <w:sz w:val="20"/>
            <w:szCs w:val="20"/>
          </w:rPr>
          <w:t xml:space="preserve">the potential winner of </w:t>
        </w:r>
        <w:r w:rsidR="00522401" w:rsidRPr="00F00782" w:rsidDel="005978A8">
          <w:rPr>
            <w:sz w:val="20"/>
            <w:szCs w:val="20"/>
          </w:rPr>
          <w:t>first</w:t>
        </w:r>
        <w:r w:rsidRPr="00F00782" w:rsidDel="005978A8">
          <w:rPr>
            <w:sz w:val="20"/>
            <w:szCs w:val="20"/>
          </w:rPr>
          <w:t xml:space="preserve"> prize in the Contest</w:t>
        </w:r>
        <w:r w:rsidR="00EA1ABD" w:rsidRPr="00F00782" w:rsidDel="005978A8">
          <w:rPr>
            <w:sz w:val="20"/>
            <w:szCs w:val="20"/>
          </w:rPr>
          <w:t>, provided that (a) a founder of the entrant must be present at the Event in order to win, and (b) that founder must be prepared to answer questions and give a short (no more than ten (10) minutes) presentation at the Event</w:t>
        </w:r>
        <w:r w:rsidRPr="00F00782" w:rsidDel="005978A8">
          <w:rPr>
            <w:sz w:val="20"/>
            <w:szCs w:val="20"/>
          </w:rPr>
          <w:t xml:space="preserve">.  </w:t>
        </w:r>
        <w:ins w:id="283" w:author="Author" w:date="2016-07-29T13:32:00Z">
          <w:r w:rsidR="00D11DCD" w:rsidDel="005978A8">
            <w:rPr>
              <w:sz w:val="20"/>
              <w:szCs w:val="20"/>
            </w:rPr>
            <w:t>Duri</w:t>
          </w:r>
        </w:ins>
        <w:r w:rsidRPr="00F00782" w:rsidDel="005978A8">
          <w:rPr>
            <w:sz w:val="20"/>
            <w:szCs w:val="20"/>
          </w:rPr>
          <w:t xml:space="preserve">In the event of a tie, the tied entries will be judged against each other by </w:t>
        </w:r>
        <w:r w:rsidR="00F00782" w:rsidDel="005978A8">
          <w:rPr>
            <w:sz w:val="20"/>
            <w:szCs w:val="20"/>
          </w:rPr>
          <w:t xml:space="preserve">members of </w:t>
        </w:r>
        <w:r w:rsidRPr="00F00782" w:rsidDel="005978A8">
          <w:rPr>
            <w:sz w:val="20"/>
            <w:szCs w:val="20"/>
          </w:rPr>
          <w:t xml:space="preserve">the judging panel </w:t>
        </w:r>
        <w:r w:rsidR="00F00782" w:rsidDel="005978A8">
          <w:rPr>
            <w:sz w:val="20"/>
            <w:szCs w:val="20"/>
          </w:rPr>
          <w:t xml:space="preserve">present at the Event, </w:t>
        </w:r>
        <w:r w:rsidRPr="00F00782" w:rsidDel="005978A8">
          <w:rPr>
            <w:sz w:val="20"/>
            <w:szCs w:val="20"/>
          </w:rPr>
          <w:t>using the Judging Criteria until the tie is brok</w:t>
        </w:r>
        <w:del w:id="284" w:author="Author" w:date="2016-07-29T15:48:00Z">
          <w:r w:rsidRPr="00F00782" w:rsidDel="00CE387F">
            <w:rPr>
              <w:sz w:val="20"/>
              <w:szCs w:val="20"/>
            </w:rPr>
            <w:delText>en.</w:delText>
          </w:r>
          <w:r w:rsidR="00B33F8F" w:rsidRPr="00F24DAA" w:rsidDel="00CE387F">
            <w:rPr>
              <w:sz w:val="20"/>
              <w:szCs w:val="20"/>
            </w:rPr>
            <w:delText xml:space="preserve"> </w:delText>
          </w:r>
        </w:del>
      </w:moveFrom>
    </w:p>
    <w:moveFromRangeEnd w:id="281"/>
    <w:p w14:paraId="2CE1D6F9" w14:textId="77777777" w:rsidR="00D11DCD" w:rsidDel="00CE387F" w:rsidRDefault="00D11DCD" w:rsidP="00382AC8">
      <w:pPr>
        <w:pStyle w:val="CommentText"/>
        <w:rPr>
          <w:ins w:id="285" w:author="Author" w:date="2016-07-29T13:34:00Z"/>
          <w:del w:id="286" w:author="Author" w:date="2016-07-29T15:48:00Z"/>
          <w:sz w:val="20"/>
          <w:szCs w:val="20"/>
        </w:rPr>
      </w:pPr>
      <w:ins w:id="287" w:author="Author" w:date="2016-07-29T13:33:00Z">
        <w:del w:id="288" w:author="Author" w:date="2016-07-29T15:48:00Z">
          <w:r w:rsidDel="00CE387F">
            <w:rPr>
              <w:sz w:val="20"/>
              <w:szCs w:val="20"/>
            </w:rPr>
            <w:tab/>
          </w:r>
        </w:del>
      </w:ins>
    </w:p>
    <w:p w14:paraId="28301BCE" w14:textId="2607A09F" w:rsidR="00D11DCD" w:rsidRPr="00F24DAA" w:rsidDel="00CE387F" w:rsidRDefault="00D11DCD">
      <w:pPr>
        <w:pStyle w:val="CommentText"/>
        <w:ind w:firstLine="720"/>
        <w:rPr>
          <w:del w:id="289" w:author="Author" w:date="2016-07-29T15:48:00Z"/>
          <w:sz w:val="20"/>
          <w:szCs w:val="20"/>
        </w:rPr>
        <w:pPrChange w:id="290" w:author="Author" w:date="2016-07-29T15:48:00Z">
          <w:pPr>
            <w:pStyle w:val="CommentText"/>
          </w:pPr>
        </w:pPrChange>
      </w:pPr>
      <w:ins w:id="291" w:author="Author" w:date="2016-07-29T13:33:00Z">
        <w:del w:id="292" w:author="Author" w:date="2016-07-29T15:48:00Z">
          <w:r w:rsidDel="00CE387F">
            <w:rPr>
              <w:sz w:val="20"/>
              <w:szCs w:val="20"/>
            </w:rPr>
            <w:delText xml:space="preserve">b. </w:delText>
          </w:r>
          <w:r w:rsidDel="00CE387F">
            <w:rPr>
              <w:sz w:val="20"/>
              <w:szCs w:val="20"/>
            </w:rPr>
            <w:tab/>
          </w:r>
        </w:del>
      </w:ins>
      <w:ins w:id="293" w:author="Author" w:date="2016-07-29T13:34:00Z">
        <w:del w:id="294" w:author="Author" w:date="2016-07-29T15:48:00Z">
          <w:r w:rsidDel="00CE387F">
            <w:rPr>
              <w:sz w:val="20"/>
              <w:szCs w:val="20"/>
            </w:rPr>
            <w:delText>EVENT VOTING</w:delText>
          </w:r>
        </w:del>
      </w:ins>
      <w:ins w:id="295" w:author="Author" w:date="2016-07-29T14:06:00Z">
        <w:del w:id="296" w:author="Author" w:date="2016-07-29T15:48:00Z">
          <w:r w:rsidR="006C252D" w:rsidDel="00CE387F">
            <w:rPr>
              <w:sz w:val="20"/>
              <w:szCs w:val="20"/>
            </w:rPr>
            <w:delText>; NOTIFICATION</w:delText>
          </w:r>
        </w:del>
      </w:ins>
      <w:ins w:id="297" w:author="Author" w:date="2016-07-29T13:34:00Z">
        <w:del w:id="298" w:author="Author" w:date="2016-07-29T15:48:00Z">
          <w:r w:rsidDel="00CE387F">
            <w:rPr>
              <w:sz w:val="20"/>
              <w:szCs w:val="20"/>
            </w:rPr>
            <w:delText xml:space="preserve">. </w:delText>
          </w:r>
        </w:del>
      </w:ins>
    </w:p>
    <w:p w14:paraId="46738F77" w14:textId="0DA9B973" w:rsidR="008A54EB" w:rsidRPr="00F24DAA" w:rsidDel="00CE387F" w:rsidRDefault="008A54EB" w:rsidP="00382AC8">
      <w:pPr>
        <w:rPr>
          <w:del w:id="299" w:author="Author" w:date="2016-07-29T15:48:00Z"/>
        </w:rPr>
      </w:pPr>
    </w:p>
    <w:p w14:paraId="5A539EB3" w14:textId="433C2168" w:rsidR="00CA0D11" w:rsidRDefault="008A54EB">
      <w:pPr>
        <w:pStyle w:val="CommentText"/>
        <w:pPrChange w:id="300" w:author="Author" w:date="2016-07-29T15:48:00Z">
          <w:pPr/>
        </w:pPrChange>
      </w:pPr>
      <w:del w:id="301" w:author="Author" w:date="2016-07-29T15:48:00Z">
        <w:r w:rsidRPr="00802126" w:rsidDel="00CE387F">
          <w:tab/>
          <w:delText>b.</w:delText>
        </w:r>
        <w:r w:rsidRPr="00802126" w:rsidDel="00CE387F">
          <w:tab/>
        </w:r>
      </w:del>
      <w:del w:id="302" w:author="Author" w:date="2016-07-29T13:52:00Z">
        <w:r w:rsidR="00CA0D11" w:rsidRPr="00F24DAA" w:rsidDel="00783322">
          <w:rPr>
            <w:b/>
          </w:rPr>
          <w:delText>NOTIFICATION</w:delText>
        </w:r>
      </w:del>
      <w:del w:id="303" w:author="Author" w:date="2016-07-29T14:03:00Z">
        <w:r w:rsidR="00CA0D11" w:rsidRPr="00F24DAA" w:rsidDel="00C63598">
          <w:delText xml:space="preserve">.  The </w:delText>
        </w:r>
        <w:r w:rsidR="001B087B" w:rsidRPr="00F24DAA" w:rsidDel="00C63598">
          <w:delText>three</w:delText>
        </w:r>
        <w:r w:rsidR="0023207D" w:rsidRPr="00F24DAA" w:rsidDel="00C63598">
          <w:delText xml:space="preserve"> </w:delText>
        </w:r>
        <w:r w:rsidR="00046B49" w:rsidRPr="00F24DAA" w:rsidDel="00C63598">
          <w:delText>(</w:delText>
        </w:r>
        <w:r w:rsidR="001B087B" w:rsidRPr="00F24DAA" w:rsidDel="00C63598">
          <w:delText>3</w:delText>
        </w:r>
        <w:r w:rsidR="00046B49" w:rsidRPr="00F24DAA" w:rsidDel="00C63598">
          <w:delText xml:space="preserve">) finalists will be announced on </w:delText>
        </w:r>
        <w:r w:rsidR="00553927" w:rsidRPr="00F24DAA" w:rsidDel="00C63598">
          <w:rPr>
            <w:b/>
          </w:rPr>
          <w:delText xml:space="preserve">November </w:delText>
        </w:r>
        <w:r w:rsidR="00221C5C" w:rsidRPr="00F24DAA" w:rsidDel="00C63598">
          <w:delText>1</w:delText>
        </w:r>
        <w:r w:rsidR="00221C5C" w:rsidRPr="00F24DAA" w:rsidDel="00C63598">
          <w:rPr>
            <w:b/>
          </w:rPr>
          <w:delText>0</w:delText>
        </w:r>
        <w:r w:rsidR="00046B49" w:rsidRPr="00F24DAA" w:rsidDel="00C63598">
          <w:rPr>
            <w:b/>
          </w:rPr>
          <w:delText>, 2015</w:delText>
        </w:r>
        <w:r w:rsidR="00046B49" w:rsidRPr="00F24DAA" w:rsidDel="00C63598">
          <w:delText xml:space="preserve">, and the </w:delText>
        </w:r>
        <w:r w:rsidRPr="00F24DAA" w:rsidDel="00C63598">
          <w:delText xml:space="preserve">potential winner will be announced </w:delText>
        </w:r>
        <w:r w:rsidR="00046B49" w:rsidRPr="00F24DAA" w:rsidDel="00C63598">
          <w:delText xml:space="preserve">at the Event </w:delText>
        </w:r>
        <w:r w:rsidRPr="00F24DAA" w:rsidDel="00C63598">
          <w:delText xml:space="preserve">on </w:delText>
        </w:r>
        <w:r w:rsidR="00046B49" w:rsidRPr="00F24DAA" w:rsidDel="00C63598">
          <w:rPr>
            <w:b/>
          </w:rPr>
          <w:delText>November 17, 2015</w:delText>
        </w:r>
        <w:r w:rsidR="0024283A" w:rsidRPr="00F24DAA" w:rsidDel="00C63598">
          <w:rPr>
            <w:b/>
          </w:rPr>
          <w:delText xml:space="preserve">. </w:delText>
        </w:r>
        <w:r w:rsidR="00046B49" w:rsidRPr="00F24DAA" w:rsidDel="00C63598">
          <w:delText>The</w:delText>
        </w:r>
        <w:r w:rsidRPr="00F24DAA" w:rsidDel="00C63598">
          <w:delText xml:space="preserve"> potential winner must comply with all terms and conditions of these Official Rules, and winning is contingent upon fulfilling al</w:delText>
        </w:r>
        <w:r w:rsidR="00386D0A" w:rsidRPr="00F24DAA" w:rsidDel="00C63598">
          <w:delText>l requirements</w:delText>
        </w:r>
        <w:r w:rsidR="00046B49" w:rsidRPr="00F24DAA" w:rsidDel="00C63598">
          <w:delText>, including being present at the Event</w:delText>
        </w:r>
        <w:r w:rsidR="00386D0A" w:rsidRPr="00F24DAA" w:rsidDel="00C63598">
          <w:delText xml:space="preserve">.  </w:delText>
        </w:r>
        <w:r w:rsidR="0023207D" w:rsidRPr="00F24DAA" w:rsidDel="00C63598">
          <w:delText>The</w:delText>
        </w:r>
        <w:r w:rsidRPr="00F24DAA" w:rsidDel="00C63598">
          <w:delText xml:space="preserve"> potential winner will be notified </w:delText>
        </w:r>
        <w:r w:rsidR="0023207D" w:rsidRPr="00F24DAA" w:rsidDel="00C63598">
          <w:delText>at the Event</w:delText>
        </w:r>
        <w:r w:rsidRPr="00F24DAA" w:rsidDel="00C63598">
          <w:delText xml:space="preserve">. </w:delText>
        </w:r>
        <w:r w:rsidR="00386D0A" w:rsidRPr="00F24DAA" w:rsidDel="00C63598">
          <w:delText xml:space="preserve"> In order to claim a prize, </w:delText>
        </w:r>
        <w:r w:rsidR="0023207D" w:rsidRPr="00F24DAA" w:rsidDel="00C63598">
          <w:delText>the</w:delText>
        </w:r>
        <w:r w:rsidR="00386D0A" w:rsidRPr="00F24DAA" w:rsidDel="00C63598">
          <w:delText xml:space="preserve"> </w:delText>
        </w:r>
        <w:r w:rsidRPr="00F24DAA" w:rsidDel="00C63598">
          <w:delText xml:space="preserve">potential winner will be required </w:delText>
        </w:r>
        <w:r w:rsidR="00386D0A" w:rsidRPr="00F24DAA" w:rsidDel="00C63598">
          <w:delText>to execute and return to Administrator</w:delText>
        </w:r>
        <w:r w:rsidRPr="00F24DAA" w:rsidDel="00C63598">
          <w:delText xml:space="preserve"> a notarized Affidavit of Eligibility, a Liability Release and</w:delText>
        </w:r>
        <w:r w:rsidDel="00C63598">
          <w:delText>, except where prohibited by law, a Publicity Release (an “Affidavit/Release”) i</w:delText>
        </w:r>
        <w:r w:rsidR="00386D0A" w:rsidDel="00C63598">
          <w:delText>n the form(s) provided by Administrator</w:delText>
        </w:r>
        <w:r w:rsidR="00F00782" w:rsidDel="00C63598">
          <w:delText>, including the entrant’s FEIN</w:delText>
        </w:r>
        <w:r w:rsidDel="00C63598">
          <w:delText>.  The Affidavit/Rele</w:delText>
        </w:r>
        <w:r w:rsidR="00386D0A" w:rsidDel="00C63598">
          <w:delText xml:space="preserve">ase must be returned to Administrator </w:delText>
        </w:r>
        <w:r w:rsidDel="00C63598">
          <w:delText xml:space="preserve">by the date and/or time indicated within the Affidavit/Release.  If the potential winner </w:delText>
        </w:r>
        <w:r w:rsidR="0023207D" w:rsidDel="00C63598">
          <w:delText>is not present at the Event when the potential winner is announced</w:delText>
        </w:r>
        <w:r w:rsidR="00386D0A" w:rsidDel="00C63598">
          <w:delText>,</w:delText>
        </w:r>
        <w:r w:rsidDel="00C63598">
          <w:delText xml:space="preserve"> or if the potential winner fails to return the Affidavit/Release within the specified time, or if the potenti</w:delText>
        </w:r>
        <w:r w:rsidR="008B32D5" w:rsidDel="00C63598">
          <w:delText>al winner or his/her entry</w:delText>
        </w:r>
        <w:r w:rsidDel="00C63598">
          <w:delText xml:space="preserve"> is found to be ineligible, or if the potential winner does not comply with the Official Rules, then the potential winner may be disqualified and an alternate pote</w:delText>
        </w:r>
        <w:r w:rsidR="00386D0A" w:rsidDel="00C63598">
          <w:delText>ntial winner selected by Administrator</w:delText>
        </w:r>
        <w:r w:rsidDel="00C63598">
          <w:delText xml:space="preserve"> in </w:delText>
        </w:r>
        <w:r w:rsidR="00386D0A" w:rsidDel="00C63598">
          <w:delText>the disqualified entrant’s place</w:delText>
        </w:r>
        <w:r w:rsidDel="00C63598">
          <w:delText xml:space="preserve">, which alternate will be the entrant who would have been the applicable prize winner if the disqualified potential winner was not considered in the Contest judging.  In such event, an alternate potential winner will be notified by </w:delText>
        </w:r>
        <w:r w:rsidR="00386D0A" w:rsidDel="00C63598">
          <w:delText>Administrator</w:delText>
        </w:r>
        <w:r w:rsidDel="00C63598">
          <w:delText xml:space="preserve"> as described above and will be required to return the required documents to Sponsor as described above; however, </w:delText>
        </w:r>
        <w:r w:rsidR="00386D0A" w:rsidDel="00C63598">
          <w:delText>Administrator</w:delText>
        </w:r>
        <w:r w:rsidDel="00C63598">
          <w:delText xml:space="preserve">, in its sole discretion, may adjust the above timing and delivery requirements to accommodate </w:delText>
        </w:r>
        <w:r w:rsidR="00386D0A" w:rsidDel="00C63598">
          <w:delText>Administrator’s Contest schedule</w:delText>
        </w:r>
        <w:r w:rsidDel="00C63598">
          <w:delText xml:space="preserve">.  </w:delText>
        </w:r>
        <w:r w:rsidR="00386D0A" w:rsidDel="00C63598">
          <w:delText xml:space="preserve">Neither </w:delText>
        </w:r>
        <w:r w:rsidDel="00C63598">
          <w:delText xml:space="preserve">Sponsor </w:delText>
        </w:r>
        <w:r w:rsidR="00386D0A" w:rsidDel="00C63598">
          <w:delText xml:space="preserve">nor Administrator </w:delText>
        </w:r>
        <w:r w:rsidDel="00C63598">
          <w:delText xml:space="preserve">is responsible for the failure of a potential winner to receive </w:delText>
        </w:r>
        <w:r w:rsidR="00386D0A" w:rsidDel="00C63598">
          <w:delText>Administrator’s</w:delText>
        </w:r>
        <w:r w:rsidDel="00C63598">
          <w:delText xml:space="preserve"> notification or the required documents for any reason, or for the inability of such potential winner to return the required documents for any reason.  Each winner agrees that </w:delText>
        </w:r>
        <w:r w:rsidR="00386D0A" w:rsidDel="00C63598">
          <w:delText xml:space="preserve">entrant </w:delText>
        </w:r>
        <w:r w:rsidDel="00C63598">
          <w:delText xml:space="preserve">will not conduct or participate in any media interview </w:delText>
        </w:r>
        <w:r w:rsidR="00386D0A" w:rsidDel="00C63598">
          <w:delText xml:space="preserve">(or permit any of its directors, officers, members, managers, partners, employees, representatives or agents) </w:delText>
        </w:r>
        <w:r w:rsidDel="00C63598">
          <w:delText>regarding this Contest or any prize without the express prior written permission of Sponsor</w:delText>
        </w:r>
        <w:r w:rsidR="00386D0A" w:rsidDel="00C63598">
          <w:delText xml:space="preserve"> and Administrator</w:delText>
        </w:r>
        <w:r w:rsidDel="00C63598">
          <w:delText>.</w:delText>
        </w:r>
      </w:del>
    </w:p>
    <w:p w14:paraId="4001FC8A" w14:textId="77777777" w:rsidR="002E4C35" w:rsidRPr="008A54EB" w:rsidRDefault="002E4C35" w:rsidP="008A54EB">
      <w:pPr>
        <w:rPr>
          <w:b/>
        </w:rPr>
      </w:pPr>
    </w:p>
    <w:p w14:paraId="655B6118" w14:textId="77777777" w:rsidR="008B32D5" w:rsidRPr="003E0335" w:rsidRDefault="00BA0DDF" w:rsidP="008B32D5">
      <w:pPr>
        <w:pStyle w:val="Heading1"/>
      </w:pPr>
      <w:proofErr w:type="gramStart"/>
      <w:r w:rsidRPr="008B32D5">
        <w:rPr>
          <w:b/>
        </w:rPr>
        <w:t>AGREEMENT TO OFFICIAL RULES AND DECISIONS.</w:t>
      </w:r>
      <w:proofErr w:type="gramEnd"/>
      <w:r>
        <w:t xml:space="preserve"> By participating in the </w:t>
      </w:r>
      <w:r w:rsidR="00BD7BFB">
        <w:t>Contest</w:t>
      </w:r>
      <w:r>
        <w:t>, each entrant fully and unconditionally agrees to be bound by and accepts these Official Rules and the decisions of Sponsor</w:t>
      </w:r>
      <w:r w:rsidR="00386D0A">
        <w:t>, Administrator</w:t>
      </w:r>
      <w:r>
        <w:t xml:space="preserve"> </w:t>
      </w:r>
      <w:r w:rsidR="008B32D5">
        <w:t xml:space="preserve">and the Contest judges </w:t>
      </w:r>
      <w:r>
        <w:t>(including, without limitation, decisions regarding eligibility of entries, the selec</w:t>
      </w:r>
      <w:r w:rsidR="00C9743B">
        <w:t>tion of entrants and the winner</w:t>
      </w:r>
      <w:r w:rsidR="00502993">
        <w:t>(s)</w:t>
      </w:r>
      <w:r>
        <w:t xml:space="preserve">, and the awarding of </w:t>
      </w:r>
      <w:r w:rsidR="00C9743B">
        <w:t>the prize</w:t>
      </w:r>
      <w:r w:rsidR="00502993">
        <w:t>(s)</w:t>
      </w:r>
      <w:r>
        <w:t xml:space="preserve">), which are final and binding in </w:t>
      </w:r>
      <w:r w:rsidRPr="00990F5B">
        <w:t>all respects.</w:t>
      </w:r>
      <w:r w:rsidR="008B32D5" w:rsidRPr="00990F5B">
        <w:t xml:space="preserve">  Entrants and winners must comply with all terms and conditions of these Official Rules, and participation and winning is contingent upon fulfilling all requirements.</w:t>
      </w:r>
    </w:p>
    <w:p w14:paraId="7DA8C7D5" w14:textId="69FE7BBF" w:rsidR="00441F6B" w:rsidDel="00CE387F" w:rsidRDefault="00BA0DDF" w:rsidP="00382AC8">
      <w:pPr>
        <w:rPr>
          <w:del w:id="304" w:author="Author" w:date="2016-07-29T15:49:00Z"/>
        </w:rPr>
      </w:pPr>
      <w:proofErr w:type="gramStart"/>
      <w:r w:rsidRPr="003E0335">
        <w:rPr>
          <w:b/>
        </w:rPr>
        <w:t>PRIZE</w:t>
      </w:r>
      <w:r w:rsidR="009061D3" w:rsidRPr="003E0335">
        <w:rPr>
          <w:b/>
        </w:rPr>
        <w:t>S; HONORABLE MENTIONS</w:t>
      </w:r>
      <w:r w:rsidRPr="003E0335">
        <w:rPr>
          <w:b/>
        </w:rPr>
        <w:t>.</w:t>
      </w:r>
      <w:proofErr w:type="gramEnd"/>
      <w:r w:rsidR="00355AB4" w:rsidRPr="003E0335">
        <w:t xml:space="preserve">  </w:t>
      </w:r>
      <w:r w:rsidR="00A34008" w:rsidRPr="003E0335">
        <w:t xml:space="preserve">Subject to the terms and conditions of these Official Rules, </w:t>
      </w:r>
      <w:r w:rsidR="00143F97">
        <w:t>two</w:t>
      </w:r>
      <w:r w:rsidR="00143F97" w:rsidRPr="003E0335">
        <w:t xml:space="preserve"> </w:t>
      </w:r>
      <w:r w:rsidR="001B087B" w:rsidRPr="003E0335">
        <w:t>(</w:t>
      </w:r>
      <w:r w:rsidR="00143F97">
        <w:t>2</w:t>
      </w:r>
      <w:r w:rsidR="001B087B" w:rsidRPr="003E0335">
        <w:t>)</w:t>
      </w:r>
      <w:r w:rsidR="006C7FC5" w:rsidRPr="003E0335">
        <w:t xml:space="preserve"> </w:t>
      </w:r>
      <w:r w:rsidR="00A34008" w:rsidRPr="003E0335">
        <w:t>prize</w:t>
      </w:r>
      <w:r w:rsidR="00143F97">
        <w:t>s</w:t>
      </w:r>
      <w:r w:rsidR="00046B49" w:rsidRPr="003E0335">
        <w:t xml:space="preserve"> </w:t>
      </w:r>
      <w:r w:rsidR="00A34008" w:rsidRPr="003E0335">
        <w:t>will be awarded</w:t>
      </w:r>
      <w:r w:rsidR="00143F97">
        <w:t xml:space="preserve"> in the Contest:  one (1) “First Prize</w:t>
      </w:r>
      <w:ins w:id="305" w:author="Author" w:date="2016-07-29T15:48:00Z">
        <w:r w:rsidR="00CE387F">
          <w:t>.</w:t>
        </w:r>
      </w:ins>
      <w:del w:id="306" w:author="Author" w:date="2016-07-29T15:48:00Z">
        <w:r w:rsidR="00143F97" w:rsidDel="00CE387F">
          <w:delText>” and one (1) “Student Prize.</w:delText>
        </w:r>
      </w:del>
      <w:r w:rsidR="00143F97">
        <w:t xml:space="preserve">”  </w:t>
      </w:r>
      <w:r w:rsidR="00143F97" w:rsidRPr="003E0335">
        <w:t xml:space="preserve">The approximate retail value (“ARV”) of the First Prize is </w:t>
      </w:r>
      <w:del w:id="307" w:author="Author" w:date="2016-07-29T15:48:00Z">
        <w:r w:rsidR="00143F97" w:rsidRPr="003E0335" w:rsidDel="00CE387F">
          <w:delText>nine</w:delText>
        </w:r>
      </w:del>
      <w:ins w:id="308" w:author="Author" w:date="2016-07-29T15:48:00Z">
        <w:r w:rsidR="00CE387F">
          <w:t>ten</w:t>
        </w:r>
      </w:ins>
      <w:r w:rsidR="00143F97" w:rsidRPr="003E0335">
        <w:t>-thousand dollars ($</w:t>
      </w:r>
      <w:ins w:id="309" w:author="Author" w:date="2016-07-29T15:48:00Z">
        <w:r w:rsidR="00CE387F">
          <w:t>10</w:t>
        </w:r>
      </w:ins>
      <w:del w:id="310" w:author="Author" w:date="2016-07-29T15:48:00Z">
        <w:r w:rsidR="00143F97" w:rsidRPr="003E0335" w:rsidDel="00CE387F">
          <w:delText>9</w:delText>
        </w:r>
      </w:del>
      <w:proofErr w:type="gramStart"/>
      <w:r w:rsidR="00143F97" w:rsidRPr="003E0335">
        <w:t>,000</w:t>
      </w:r>
      <w:proofErr w:type="gramEnd"/>
      <w:ins w:id="311" w:author="Author" w:date="2016-07-29T15:48:00Z">
        <w:r w:rsidR="00CE387F">
          <w:t>)</w:t>
        </w:r>
      </w:ins>
      <w:del w:id="312" w:author="Author" w:date="2016-07-29T15:48:00Z">
        <w:r w:rsidR="00143F97" w:rsidRPr="003E0335" w:rsidDel="00CE387F">
          <w:delText>), and</w:delText>
        </w:r>
        <w:r w:rsidR="00143F97" w:rsidDel="00CE387F">
          <w:delText xml:space="preserve"> the ARV of the Student Prize is one-thousand dollars ($1,000)</w:delText>
        </w:r>
      </w:del>
      <w:r w:rsidR="00143F97">
        <w:t>. T</w:t>
      </w:r>
      <w:r w:rsidR="00143F97" w:rsidRPr="003E0335">
        <w:t>he aggregate ARV of all prizes to be awarded in this Contest is ten-</w:t>
      </w:r>
      <w:proofErr w:type="gramStart"/>
      <w:r w:rsidR="00143F97" w:rsidRPr="003E0335">
        <w:t>thousand  dollars</w:t>
      </w:r>
      <w:proofErr w:type="gramEnd"/>
      <w:r w:rsidR="00143F97" w:rsidRPr="003E0335">
        <w:t xml:space="preserve"> ($10,000)</w:t>
      </w:r>
      <w:r w:rsidR="00143F97">
        <w:t>.</w:t>
      </w:r>
      <w:del w:id="313" w:author="Author" w:date="2016-07-29T15:49:00Z">
        <w:r w:rsidR="00143F97" w:rsidDel="00CE387F">
          <w:delText xml:space="preserve"> </w:delText>
        </w:r>
      </w:del>
    </w:p>
    <w:p w14:paraId="60B1FBE0" w14:textId="389FBD99" w:rsidR="00441F6B" w:rsidRPr="003E0335" w:rsidDel="00382AC8" w:rsidRDefault="00CE387F" w:rsidP="00382AC8">
      <w:pPr>
        <w:rPr>
          <w:del w:id="314" w:author="Author" w:date="2016-07-29T15:50:00Z"/>
          <w:rFonts w:ascii="Times" w:hAnsi="Times"/>
        </w:rPr>
      </w:pPr>
      <w:ins w:id="315" w:author="Author" w:date="2016-07-29T15:49:00Z">
        <w:r>
          <w:rPr>
            <w:b/>
          </w:rPr>
          <w:t xml:space="preserve"> </w:t>
        </w:r>
      </w:ins>
      <w:r w:rsidR="005605C5" w:rsidRPr="003E0335">
        <w:t xml:space="preserve">The </w:t>
      </w:r>
      <w:r w:rsidR="0057109A" w:rsidRPr="003E0335">
        <w:t>F</w:t>
      </w:r>
      <w:r w:rsidR="005355DA" w:rsidRPr="003E0335">
        <w:t xml:space="preserve">irst </w:t>
      </w:r>
      <w:r w:rsidR="0057109A" w:rsidRPr="003E0335">
        <w:t>P</w:t>
      </w:r>
      <w:r w:rsidR="005605C5" w:rsidRPr="003E0335">
        <w:t xml:space="preserve">rize consists of and is limited to </w:t>
      </w:r>
      <w:ins w:id="316" w:author="Author" w:date="2016-07-29T15:49:00Z">
        <w:r>
          <w:t>ten</w:t>
        </w:r>
      </w:ins>
      <w:del w:id="317" w:author="Author" w:date="2016-07-29T15:49:00Z">
        <w:r w:rsidR="008B6233" w:rsidRPr="003E0335" w:rsidDel="00CE387F">
          <w:delText>nine</w:delText>
        </w:r>
      </w:del>
      <w:r w:rsidR="008B6233" w:rsidRPr="003E0335">
        <w:t>-thousand</w:t>
      </w:r>
      <w:r w:rsidR="005355DA" w:rsidRPr="003E0335">
        <w:t xml:space="preserve"> dollars ($</w:t>
      </w:r>
      <w:ins w:id="318" w:author="Author" w:date="2016-07-29T15:49:00Z">
        <w:r>
          <w:t>10</w:t>
        </w:r>
      </w:ins>
      <w:del w:id="319" w:author="Author" w:date="2016-07-29T15:49:00Z">
        <w:r w:rsidR="008B6233" w:rsidRPr="003E0335" w:rsidDel="00CE387F">
          <w:delText>9</w:delText>
        </w:r>
      </w:del>
      <w:proofErr w:type="gramStart"/>
      <w:r w:rsidR="008B6233" w:rsidRPr="003E0335">
        <w:t>,000</w:t>
      </w:r>
      <w:proofErr w:type="gramEnd"/>
      <w:r w:rsidR="005355DA" w:rsidRPr="003E0335">
        <w:t>)</w:t>
      </w:r>
      <w:r w:rsidR="00EF0DC7" w:rsidRPr="003E0335">
        <w:t>, payable by check to the winner</w:t>
      </w:r>
      <w:ins w:id="320" w:author="Author" w:date="2016-07-29T15:49:00Z">
        <w:r>
          <w:t>, which is selected as described in the preceding sections</w:t>
        </w:r>
      </w:ins>
      <w:del w:id="321" w:author="Author" w:date="2016-07-29T15:49:00Z">
        <w:r w:rsidR="00143F97" w:rsidDel="00CE387F">
          <w:delText xml:space="preserve"> with the hig</w:delText>
        </w:r>
        <w:r w:rsidR="0018474F" w:rsidDel="00CE387F">
          <w:delText>h</w:delText>
        </w:r>
        <w:r w:rsidR="00143F97" w:rsidDel="00CE387F">
          <w:delText xml:space="preserve">est </w:delText>
        </w:r>
        <w:r w:rsidR="0018474F" w:rsidDel="00CE387F">
          <w:delText>Total S</w:delText>
        </w:r>
        <w:r w:rsidR="00143F97" w:rsidDel="00CE387F">
          <w:delText>core</w:delText>
        </w:r>
      </w:del>
      <w:r w:rsidR="005605C5" w:rsidRPr="003E0335">
        <w:t>.</w:t>
      </w:r>
      <w:r w:rsidR="006C7FC5" w:rsidRPr="003E0335">
        <w:t xml:space="preserve"> </w:t>
      </w:r>
      <w:del w:id="322" w:author="Author" w:date="2016-07-29T15:50:00Z">
        <w:r w:rsidR="008B6233" w:rsidRPr="003E0335" w:rsidDel="00CE387F">
          <w:delText xml:space="preserve">In addition, the Entrant with the highest </w:delText>
        </w:r>
        <w:r w:rsidR="00221C5C" w:rsidDel="00CE387F">
          <w:delText xml:space="preserve">Judging Score </w:delText>
        </w:r>
        <w:r w:rsidR="008B6233" w:rsidRPr="003E0335" w:rsidDel="00CE387F">
          <w:delText xml:space="preserve"> that includes a management team consisting of at least fifty (50) percent college</w:delText>
        </w:r>
        <w:r w:rsidR="00F24DAA" w:rsidDel="00CE387F">
          <w:delText xml:space="preserve"> or graduate school</w:delText>
        </w:r>
        <w:r w:rsidR="008B6233" w:rsidRPr="003E0335" w:rsidDel="00CE387F">
          <w:delText xml:space="preserve"> students who are carrying a full-time academic load</w:delText>
        </w:r>
        <w:r w:rsidR="0057109A" w:rsidRPr="003E0335" w:rsidDel="00CE387F">
          <w:delText xml:space="preserve"> (“Student Entrant”)</w:delText>
        </w:r>
        <w:r w:rsidR="008B6233" w:rsidRPr="003E0335" w:rsidDel="00CE387F">
          <w:delText>, are eligible to receive a prize of one-thousand dollars ($1,000)</w:delText>
        </w:r>
        <w:r w:rsidR="0057109A" w:rsidRPr="003E0335" w:rsidDel="00CE387F">
          <w:delText>, the “Student Prize</w:delText>
        </w:r>
        <w:r w:rsidR="008B6233" w:rsidRPr="003E0335" w:rsidDel="00CE387F">
          <w:delText>.</w:delText>
        </w:r>
        <w:r w:rsidR="0057109A" w:rsidRPr="003E0335" w:rsidDel="00CE387F">
          <w:delText>”</w:delText>
        </w:r>
        <w:r w:rsidR="0018474F" w:rsidDel="00CE387F">
          <w:delText xml:space="preserve"> </w:delText>
        </w:r>
      </w:del>
    </w:p>
    <w:p w14:paraId="2718A2D5" w14:textId="23522AD1" w:rsidR="00A34008" w:rsidRPr="003E0335" w:rsidRDefault="00A34008">
      <w:pPr>
        <w:pPrChange w:id="323" w:author="Author" w:date="2016-07-29T15:50:00Z">
          <w:pPr>
            <w:pStyle w:val="Heading1"/>
            <w:numPr>
              <w:numId w:val="0"/>
            </w:numPr>
            <w:tabs>
              <w:tab w:val="clear" w:pos="0"/>
            </w:tabs>
          </w:pPr>
        </w:pPrChange>
      </w:pPr>
      <w:r>
        <w:t>Prize</w:t>
      </w:r>
      <w:r w:rsidR="0018474F">
        <w:t>s are</w:t>
      </w:r>
      <w:r>
        <w:t xml:space="preserve"> nontransferable, </w:t>
      </w:r>
      <w:proofErr w:type="spellStart"/>
      <w:r>
        <w:t>nonassignable</w:t>
      </w:r>
      <w:proofErr w:type="spellEnd"/>
      <w:r>
        <w:t>, nonnegotiable, and not redeemable for cash or credit.  Prize must be accepted as awarded.  Prize is awarded “AS IS” with no warranty, representation, or guarantee, express or implied, in fact or in law, made by Sponsor</w:t>
      </w:r>
      <w:r w:rsidR="002C44AB">
        <w:t xml:space="preserve"> or Administrator,</w:t>
      </w:r>
      <w:r>
        <w:t xml:space="preserve"> or for which Sponsor</w:t>
      </w:r>
      <w:r w:rsidR="002C44AB">
        <w:t xml:space="preserve"> or </w:t>
      </w:r>
      <w:proofErr w:type="gramStart"/>
      <w:r w:rsidR="002C44AB">
        <w:t>Administrator</w:t>
      </w:r>
      <w:r>
        <w:t xml:space="preserve">  shall</w:t>
      </w:r>
      <w:proofErr w:type="gramEnd"/>
      <w:r>
        <w:t xml:space="preserve"> be liable, including, without limitation, ANY IMPLIED WARRANTIES OF MERCHANTABILITY, NON-INFRINGEMENT OR FITNESS FOR A PARTICULAR PURPOSE. No prize </w:t>
      </w:r>
      <w:r w:rsidR="002C44AB">
        <w:t>substitutions, except by Administrator and Sponsor, who reserve the right (but have</w:t>
      </w:r>
      <w:r>
        <w:t xml:space="preserve"> no obligation) to substitute a prize (or a component thereof) with another prize of equal or </w:t>
      </w:r>
      <w:r w:rsidR="002C44AB">
        <w:t xml:space="preserve">greater value (including cash) </w:t>
      </w:r>
      <w:r>
        <w:t xml:space="preserve">if the prize (or a component thereof) is not available for any reason as determined by Sponsor </w:t>
      </w:r>
      <w:r w:rsidR="002C44AB">
        <w:t>and Administrator in their</w:t>
      </w:r>
      <w:r>
        <w:t xml:space="preserve"> sole discretion.  Unused components of the prize shall be forfeited and have no redeemable cash value</w:t>
      </w:r>
      <w:r w:rsidR="00770E18">
        <w:t xml:space="preserve">.  </w:t>
      </w:r>
      <w:r>
        <w:t xml:space="preserve">Winner is solely and fully responsible for any and all costs, fees, taxes, assessments and expenses associated with prize award, redemption, receipt and use, including, without limitation, all federal, state and local taxes on the prize.  If applicable, winner will be </w:t>
      </w:r>
      <w:r w:rsidR="002C44AB">
        <w:t xml:space="preserve">issued applicable tax documents </w:t>
      </w:r>
      <w:r>
        <w:t>for the actual retail value of the prize</w:t>
      </w:r>
      <w:r w:rsidR="0024283A">
        <w:t>.</w:t>
      </w:r>
      <w:r w:rsidR="00417F08">
        <w:t xml:space="preserve"> </w:t>
      </w:r>
      <w:r>
        <w:t xml:space="preserve">Winners waive the right to assert as a cost of winning </w:t>
      </w:r>
      <w:proofErr w:type="gramStart"/>
      <w:r>
        <w:t>a prize any and all costs</w:t>
      </w:r>
      <w:proofErr w:type="gramEnd"/>
      <w:r>
        <w:t xml:space="preserve"> of verification and redemption or travel to redeem the prize.  </w:t>
      </w:r>
      <w:proofErr w:type="gramStart"/>
      <w:r>
        <w:t xml:space="preserve">Non-compliance with any of the foregoing and any other condition of this </w:t>
      </w:r>
      <w:r w:rsidR="00BD7BFB">
        <w:t>Contest</w:t>
      </w:r>
      <w:r>
        <w:t xml:space="preserve"> may result in disqualification and forfeiture of prize, in which case</w:t>
      </w:r>
      <w:proofErr w:type="gramEnd"/>
      <w:r>
        <w:t xml:space="preserve">, </w:t>
      </w:r>
      <w:proofErr w:type="gramStart"/>
      <w:r>
        <w:t>no consideration will be awarded</w:t>
      </w:r>
      <w:proofErr w:type="gramEnd"/>
      <w:r w:rsidRPr="008E3CD3">
        <w:t xml:space="preserve">.  </w:t>
      </w:r>
      <w:r w:rsidRPr="009061D3">
        <w:t xml:space="preserve">LIMIT:  One (1) prize per </w:t>
      </w:r>
      <w:r w:rsidR="008E3CD3" w:rsidRPr="009061D3">
        <w:t xml:space="preserve">entrant </w:t>
      </w:r>
      <w:r w:rsidRPr="009061D3">
        <w:t xml:space="preserve">in this </w:t>
      </w:r>
      <w:r w:rsidR="00BD7BFB" w:rsidRPr="009061D3">
        <w:t>Contest</w:t>
      </w:r>
      <w:r w:rsidR="0057109A">
        <w:t>,</w:t>
      </w:r>
      <w:del w:id="324" w:author="Author" w:date="2016-07-29T15:50:00Z">
        <w:r w:rsidR="0057109A" w:rsidDel="00382AC8">
          <w:delText xml:space="preserve"> except Student Entrants are eligible to receive both the Student </w:delText>
        </w:r>
        <w:r w:rsidR="0057109A" w:rsidRPr="00990F5B" w:rsidDel="00382AC8">
          <w:delText>Prize and First Prize</w:delText>
        </w:r>
      </w:del>
      <w:r w:rsidR="008E3CD3" w:rsidRPr="00990F5B">
        <w:t>.</w:t>
      </w:r>
    </w:p>
    <w:p w14:paraId="772B92C7" w14:textId="58788DC5" w:rsidR="009061D3" w:rsidRDefault="009061D3" w:rsidP="009061D3">
      <w:r w:rsidRPr="003E0335">
        <w:t>In connection with the Contest, Administrator and Sponsor may also recognize certain applicants who do not receive a prize for recognition as an Honorable Mention in the Contest.  The criteria for selection of a</w:t>
      </w:r>
      <w:r w:rsidR="00F57789" w:rsidRPr="003E0335">
        <w:t>n</w:t>
      </w:r>
      <w:r w:rsidRPr="003E0335">
        <w:t xml:space="preserve"> Honorable Mention, and the selection of Honorable Mention entrants, will be as determined by Sponsor and Administrator in their sole discretion.  A potential Honorable Mention entrant will be notified in person, or by phone, letter (by postal or overnight delivery) and/or e-mail.</w:t>
      </w:r>
    </w:p>
    <w:p w14:paraId="5DAACE7B" w14:textId="77777777" w:rsidR="009061D3" w:rsidRPr="009061D3" w:rsidRDefault="009061D3" w:rsidP="009061D3"/>
    <w:p w14:paraId="7CC03DFD" w14:textId="77777777" w:rsidR="00BA0DDF" w:rsidRDefault="00BA0DDF">
      <w:pPr>
        <w:pStyle w:val="Heading1"/>
      </w:pPr>
      <w:r>
        <w:rPr>
          <w:b/>
        </w:rPr>
        <w:t>PUBLICITY.</w:t>
      </w:r>
      <w:r>
        <w:t xml:space="preserve">  Except where prohibited by law, participation in the </w:t>
      </w:r>
      <w:r w:rsidR="00BD7BFB">
        <w:t>Contest</w:t>
      </w:r>
      <w:r w:rsidR="009E0960">
        <w:t xml:space="preserve"> constitutes entrant</w:t>
      </w:r>
      <w:r>
        <w:t>’s consent to Sponsor’s</w:t>
      </w:r>
      <w:r w:rsidR="009E0960">
        <w:t xml:space="preserve"> and Administrator’s</w:t>
      </w:r>
      <w:r w:rsidR="00B76F36">
        <w:t xml:space="preserve"> </w:t>
      </w:r>
      <w:r>
        <w:t xml:space="preserve">(and </w:t>
      </w:r>
      <w:r w:rsidR="009E0960">
        <w:t>their respective</w:t>
      </w:r>
      <w:r>
        <w:t xml:space="preserve"> designees’, successors’ and assigns’) use of </w:t>
      </w:r>
      <w:r w:rsidR="009E0960">
        <w:t xml:space="preserve">entrant’s entry materials, including, without limitation, the Pitch Deck and Pitch Video, and any portions thereof, </w:t>
      </w:r>
      <w:r>
        <w:t xml:space="preserve">for promotional purposes </w:t>
      </w:r>
      <w:r w:rsidR="009E0960">
        <w:t xml:space="preserve">with respect to the Contest </w:t>
      </w:r>
      <w:r>
        <w:t>in any manner or media (including, without limitation, online), worldwide, in perpetuity, and without further payment, consideration, notice, review or consent.</w:t>
      </w:r>
    </w:p>
    <w:p w14:paraId="76171608" w14:textId="02CEEBBA" w:rsidR="00BA0DDF" w:rsidRDefault="00BA0DDF">
      <w:pPr>
        <w:pStyle w:val="Heading1"/>
      </w:pPr>
      <w:r>
        <w:rPr>
          <w:b/>
        </w:rPr>
        <w:t>GENERAL CONDITIONS.</w:t>
      </w:r>
      <w:r w:rsidR="009E0960">
        <w:t xml:space="preserve">  Sponsor and Administrator reserve the right, in their</w:t>
      </w:r>
      <w:r>
        <w:t xml:space="preserve"> sole discretion, to terminate, modify or suspend the </w:t>
      </w:r>
      <w:r w:rsidR="00BD7BFB">
        <w:t>Contest</w:t>
      </w:r>
      <w:r w:rsidR="009E0960">
        <w:t xml:space="preserve"> if, in Administrator’s</w:t>
      </w:r>
      <w:r>
        <w:t xml:space="preserve"> opinion, there is any suspected or actual evidence of electronic or non-electronic tampering with any portion of the </w:t>
      </w:r>
      <w:r w:rsidR="00BD7BFB">
        <w:t>Contest</w:t>
      </w:r>
      <w:r>
        <w:t>, or if viruses, bugs, unauthorized intervention, fraud, technical difficulties or failures or any other factor beyond Sponsor’s</w:t>
      </w:r>
      <w:r w:rsidR="009E0960">
        <w:t xml:space="preserve"> and </w:t>
      </w:r>
      <w:proofErr w:type="gramStart"/>
      <w:r w:rsidR="009E0960">
        <w:t xml:space="preserve">Administrator’s </w:t>
      </w:r>
      <w:r>
        <w:t xml:space="preserve"> reasonable</w:t>
      </w:r>
      <w:proofErr w:type="gramEnd"/>
      <w:r>
        <w:t xml:space="preserve"> control corrupt or affect the administration, security, fairness, integrity or proper conduct of the </w:t>
      </w:r>
      <w:r w:rsidR="00BD7BFB">
        <w:t>Contest</w:t>
      </w:r>
      <w:r>
        <w:t xml:space="preserve">.  In such event, Sponsor reserves the right (but does </w:t>
      </w:r>
      <w:r w:rsidR="009E0960">
        <w:t>not have the obligation) in its</w:t>
      </w:r>
      <w:r>
        <w:t xml:space="preserve"> sole discretion to award prizes</w:t>
      </w:r>
      <w:r w:rsidR="009E0960">
        <w:t xml:space="preserve"> as it determines to be fair and equitable under the circumstances.  Administrator</w:t>
      </w:r>
      <w:r>
        <w:t xml:space="preserve"> reserves the right in its sole discretion to disqualify any individual it finds to be tampering with the entry process or the operation of the </w:t>
      </w:r>
      <w:r w:rsidR="00BD7BFB">
        <w:t>Contest</w:t>
      </w:r>
      <w:r>
        <w:t xml:space="preserve"> or to be acting in violation of these Official Rules or in an unsportsmanlike or disruptive manner.  Any attempt by any person to deliberately damage any website or undermine the legitimate operation of this </w:t>
      </w:r>
      <w:r w:rsidR="00BD7BFB">
        <w:t>Contest</w:t>
      </w:r>
      <w:r>
        <w:t xml:space="preserve"> is a violation of criminal and civil laws, and, should such an attempt be made, Sponsor </w:t>
      </w:r>
      <w:r w:rsidR="009E0960">
        <w:t xml:space="preserve">and Administrator each </w:t>
      </w:r>
      <w:r>
        <w:t xml:space="preserve">reserves the right to seek damages and other remedies from any such person to the fullest extent permitted by law.  Sponsor’s </w:t>
      </w:r>
      <w:r w:rsidR="009E0960">
        <w:t xml:space="preserve">or Administrator’s </w:t>
      </w:r>
      <w:r>
        <w:t>failure to enforce any term of these Official Rules shall not constitute a waiver of that provision or any other provision of these Official Rules.</w:t>
      </w:r>
    </w:p>
    <w:p w14:paraId="6EB52C50" w14:textId="77777777" w:rsidR="00BA0DDF" w:rsidRDefault="00BA0DDF">
      <w:pPr>
        <w:pStyle w:val="Heading1"/>
      </w:pPr>
      <w:r>
        <w:rPr>
          <w:b/>
        </w:rPr>
        <w:t>RELEASE.</w:t>
      </w:r>
      <w:r>
        <w:t xml:space="preserve">  By entering, each entrant forever and irrevocably releases and holds harmless Spo</w:t>
      </w:r>
      <w:r w:rsidR="00B76F36">
        <w:t>nsor</w:t>
      </w:r>
      <w:r w:rsidR="00860500">
        <w:t>, Administrator, and their respective</w:t>
      </w:r>
      <w:r>
        <w:t xml:space="preserve"> parents, subsidiaries and affiliates, and their respective agents, advertising and promotion agencies, affiliates, </w:t>
      </w:r>
      <w:r w:rsidR="00BD7BFB">
        <w:t>Contest</w:t>
      </w:r>
      <w:r>
        <w:t xml:space="preserve"> partners and prize suppliers, and all of their respective employees, officers, directors, shareholders and agents from and against all claims, damages or liabilities arising in whole or in part, directly or indirectly, from entrant’s participation and/or entry in the </w:t>
      </w:r>
      <w:r w:rsidR="00BD7BFB">
        <w:t>Contest</w:t>
      </w:r>
      <w:r>
        <w:t xml:space="preserve"> </w:t>
      </w:r>
      <w:r w:rsidR="00D93F3F">
        <w:t xml:space="preserve">(including, without limitation, any activities associated with creating the entry), </w:t>
      </w:r>
      <w:r>
        <w:t xml:space="preserve">and/or entrant’s award, receipt or use of any prize awarded in the </w:t>
      </w:r>
      <w:r w:rsidR="00BD7BFB">
        <w:t>Contest</w:t>
      </w:r>
      <w:r>
        <w:t>.</w:t>
      </w:r>
    </w:p>
    <w:p w14:paraId="3771D932" w14:textId="77777777" w:rsidR="00BA0DDF" w:rsidRDefault="00BA0DDF">
      <w:pPr>
        <w:pStyle w:val="Heading1"/>
      </w:pPr>
      <w:proofErr w:type="gramStart"/>
      <w:r>
        <w:rPr>
          <w:b/>
        </w:rPr>
        <w:t>LIMITATIONS OF LIABILITY.</w:t>
      </w:r>
      <w:proofErr w:type="gramEnd"/>
      <w:r>
        <w:t xml:space="preserve">  </w:t>
      </w:r>
      <w:r w:rsidR="00860500">
        <w:t xml:space="preserve"> Neither Sponsor nor Administrator is </w:t>
      </w:r>
      <w:r>
        <w:t>responsible for: (a) incorrect or inaccurate transcription of entry information or late, lost, stolen, unintelligible, illegible, damaged, mutilated, altered, in</w:t>
      </w:r>
      <w:r w:rsidR="00860500">
        <w:t xml:space="preserve">complete, or misdirected </w:t>
      </w:r>
      <w:r>
        <w:t xml:space="preserve">entries or entries received through impermissible or illegitimate channels, all of which will be disqualified; (b) technical failures of any kind, including but not limited to the malfunctioning of any telephone, computer online systems, computer equipment, website, server provider, network, hardware or software; (c) the unavailability or inaccessibility of any website or service; (d) unauthorized intervention in any part of the entry process or the </w:t>
      </w:r>
      <w:r w:rsidR="00BD7BFB">
        <w:t>Contest</w:t>
      </w:r>
      <w:r>
        <w:t xml:space="preserve">; (e) printing, typographical, electronic or human errors which may occur in the offer or administration of the </w:t>
      </w:r>
      <w:r w:rsidR="00BD7BFB">
        <w:t>Contest</w:t>
      </w:r>
      <w:r>
        <w:t xml:space="preserve"> or the processing of entries; or (f) any injury or damage to persons or property, including but not limited to entrant’s computer, which may be caused, directly or indirectly, in whole or in part, from entrant’s participation in the </w:t>
      </w:r>
      <w:r w:rsidR="00BD7BFB">
        <w:t>Contest</w:t>
      </w:r>
      <w:r>
        <w:t>, or from viewing, playing or downloading any materi</w:t>
      </w:r>
      <w:r w:rsidR="00B76F36">
        <w:t>al from Sponsor’s</w:t>
      </w:r>
      <w:r w:rsidR="00860500">
        <w:t>, Administrator’s</w:t>
      </w:r>
      <w:r w:rsidR="00B76F36">
        <w:t xml:space="preserve"> </w:t>
      </w:r>
      <w:r w:rsidR="00860500">
        <w:t xml:space="preserve">or any third party’s </w:t>
      </w:r>
      <w:r>
        <w:t>website(s), regardless of whether the material was prepared by Sponsor</w:t>
      </w:r>
      <w:r w:rsidR="00860500">
        <w:t>, Administrator,</w:t>
      </w:r>
      <w:r w:rsidR="00B76F36">
        <w:t xml:space="preserve"> </w:t>
      </w:r>
      <w:r>
        <w:t>or a third party, and regardless of whether the material is connected to Sponsor’s</w:t>
      </w:r>
      <w:r w:rsidR="00B76F36">
        <w:t xml:space="preserve"> </w:t>
      </w:r>
      <w:r w:rsidR="00860500">
        <w:t xml:space="preserve">or Administrator’s websites </w:t>
      </w:r>
      <w:r>
        <w:t>by a hypertext link.</w:t>
      </w:r>
    </w:p>
    <w:p w14:paraId="25A62ECE" w14:textId="77777777" w:rsidR="00BA0DDF" w:rsidRDefault="00BA0DDF" w:rsidP="00B13CEC">
      <w:pPr>
        <w:pStyle w:val="Heading1"/>
      </w:pPr>
      <w:r>
        <w:rPr>
          <w:b/>
        </w:rPr>
        <w:t>DISPUTES.</w:t>
      </w:r>
      <w:r>
        <w:t xml:space="preserve">  Entrant agrees that: (a) any and all disputes, claims, and causes of action arising out of or connected with this </w:t>
      </w:r>
      <w:r w:rsidR="00BD7BFB">
        <w:t>Contest</w:t>
      </w:r>
      <w:r>
        <w:t xml:space="preserve">, or any prizes awarded shall be resolved individually, without resort to any form of class action, and solely and exclusively </w:t>
      </w:r>
      <w:r w:rsidR="00B13CEC">
        <w:t xml:space="preserve">in </w:t>
      </w:r>
      <w:r w:rsidR="005605C5">
        <w:t>federal</w:t>
      </w:r>
      <w:r w:rsidR="00B13CEC" w:rsidRPr="00B13CEC">
        <w:t xml:space="preserve"> or state courts located in </w:t>
      </w:r>
      <w:r w:rsidR="00860500">
        <w:t>the City and County of Denver, Colorado</w:t>
      </w:r>
      <w:r w:rsidR="005605C5">
        <w:t>;</w:t>
      </w:r>
      <w:r>
        <w:t xml:space="preserve"> entrant submits to sole and exclusive personal jurisdiction to said </w:t>
      </w:r>
      <w:r w:rsidR="00860500">
        <w:t>courts in the State of Colorado</w:t>
      </w:r>
      <w:r>
        <w:t xml:space="preserve"> for any such dispute and irrevocably waives any and all rights to object to such jurisdiction; (b) any and all claims, judgments, and awards shall be limited to actual out of pocket costs incurred, including costs associated with entering this </w:t>
      </w:r>
      <w:r w:rsidR="00BD7BFB">
        <w:t>Contest</w:t>
      </w:r>
      <w:r>
        <w:t xml:space="preserve"> but in no event attorneys’ fees; and (c) under no circumstances will entrant be permitted to obtain awards for and entrant hereby waives all rights to claim punitive, incidental and consequential damages and any other damages, other than for actual out-of-pocket expenses, and any and all rights to have damages multiplied or otherwise increased.  SOME JURISDICTIONS DO NOT ALLOW THE LIMITATION OR EXCLUSION OF LIABILITY FOR INCIDENTAL OR CONSEQUENTIAL DAMAGES, SO THE ABOVE MAY NOT APPLY TO YOU.  All issues and questions concerning the construction, validity, interpretation and enforceability of these Official Rules, or the rights and obligations of entrant</w:t>
      </w:r>
      <w:r w:rsidR="00860500">
        <w:t>, Administrator</w:t>
      </w:r>
      <w:r>
        <w:t xml:space="preserve"> or Sponsor in connection with the </w:t>
      </w:r>
      <w:r w:rsidR="00BD7BFB">
        <w:t>Contest</w:t>
      </w:r>
      <w:r>
        <w:t xml:space="preserve"> shall be governed by, and construed in accordance with, th</w:t>
      </w:r>
      <w:r w:rsidR="00860500">
        <w:t>e laws of the State of Colorado</w:t>
      </w:r>
      <w:r>
        <w:t>, without giving effect to any choice of law or conflict of law rules of provisions (w</w:t>
      </w:r>
      <w:r w:rsidR="00860500">
        <w:t>hether of the State of Colorado</w:t>
      </w:r>
      <w:r>
        <w:t>, the United States, or any other jurisdiction), which would cause the application of the laws of any jurisdicti</w:t>
      </w:r>
      <w:r w:rsidR="00B13CEC">
        <w:t xml:space="preserve">on </w:t>
      </w:r>
      <w:r w:rsidR="005605C5">
        <w:t>o</w:t>
      </w:r>
      <w:r w:rsidR="00860500">
        <w:t>ther than the State of Colorado</w:t>
      </w:r>
      <w:r>
        <w:t>.</w:t>
      </w:r>
    </w:p>
    <w:p w14:paraId="735E4DEE" w14:textId="77777777" w:rsidR="00C62F0E" w:rsidRPr="00D93F3F" w:rsidRDefault="00BA0DDF" w:rsidP="00C62F0E">
      <w:pPr>
        <w:pStyle w:val="Heading1"/>
        <w:rPr>
          <w:b/>
        </w:rPr>
      </w:pPr>
      <w:r w:rsidRPr="009061D3">
        <w:rPr>
          <w:b/>
        </w:rPr>
        <w:t>DATA COLLECTION.</w:t>
      </w:r>
      <w:r w:rsidR="002004DB" w:rsidRPr="00D93F3F">
        <w:t xml:space="preserve">  </w:t>
      </w:r>
      <w:r w:rsidR="00C62F0E" w:rsidRPr="00D93F3F">
        <w:t>Entrants provide personal information to</w:t>
      </w:r>
      <w:r w:rsidR="009061D3">
        <w:t xml:space="preserve"> Administrator,</w:t>
      </w:r>
      <w:r w:rsidR="00C62F0E" w:rsidRPr="00D93F3F">
        <w:t xml:space="preserve"> Sponsor and </w:t>
      </w:r>
      <w:r w:rsidR="009061D3">
        <w:t>their respective designees, when they enter and participate in the Contest</w:t>
      </w:r>
      <w:r w:rsidR="00C62F0E" w:rsidRPr="00D93F3F">
        <w:t xml:space="preserve">.  </w:t>
      </w:r>
      <w:r w:rsidR="009061D3">
        <w:t xml:space="preserve">Administrator, </w:t>
      </w:r>
      <w:r w:rsidR="00C62F0E" w:rsidRPr="00D93F3F">
        <w:t>Sponsor</w:t>
      </w:r>
      <w:r w:rsidR="009061D3">
        <w:t>,</w:t>
      </w:r>
      <w:r w:rsidR="00C62F0E" w:rsidRPr="00D93F3F">
        <w:t xml:space="preserve"> and </w:t>
      </w:r>
      <w:r w:rsidR="009061D3">
        <w:t>their respective</w:t>
      </w:r>
      <w:r w:rsidR="00C62F0E" w:rsidRPr="00D93F3F">
        <w:t xml:space="preserve"> designees collect this information and use it to</w:t>
      </w:r>
      <w:r w:rsidR="00D93F3F">
        <w:t xml:space="preserve"> (a) administer this Contest</w:t>
      </w:r>
      <w:r w:rsidR="00D93F3F" w:rsidRPr="00901761">
        <w:t xml:space="preserve"> and (b) for market research and for other marketing purposes.</w:t>
      </w:r>
      <w:r w:rsidR="00D93F3F">
        <w:t xml:space="preserve">  </w:t>
      </w:r>
      <w:r w:rsidR="009061D3">
        <w:t xml:space="preserve">Administrator, </w:t>
      </w:r>
      <w:r w:rsidR="00D93F3F" w:rsidRPr="00D93F3F">
        <w:t xml:space="preserve">Sponsor and </w:t>
      </w:r>
      <w:r w:rsidR="009061D3">
        <w:t>their respective</w:t>
      </w:r>
      <w:r w:rsidR="00D93F3F" w:rsidRPr="00D93F3F">
        <w:t xml:space="preserve"> designees may share this information with third parties who need access to this information to perform services on </w:t>
      </w:r>
      <w:proofErr w:type="gramStart"/>
      <w:r w:rsidR="009061D3">
        <w:t>Administrator’s</w:t>
      </w:r>
      <w:proofErr w:type="gramEnd"/>
      <w:r w:rsidR="009061D3">
        <w:t xml:space="preserve"> and </w:t>
      </w:r>
      <w:r w:rsidR="00D93F3F" w:rsidRPr="00D93F3F">
        <w:t xml:space="preserve">Sponsor’s behalf.  </w:t>
      </w:r>
      <w:r w:rsidR="009061D3">
        <w:t xml:space="preserve">Administrator and </w:t>
      </w:r>
      <w:r w:rsidR="00D93F3F" w:rsidRPr="00901761">
        <w:t>Sponsor may also share this information with select marketing partners, who may use it to contact you with information and offers they believe will be of interest to you</w:t>
      </w:r>
      <w:r w:rsidR="00C62F0E" w:rsidRPr="00D93F3F">
        <w:t xml:space="preserve">.   </w:t>
      </w:r>
      <w:r w:rsidR="00C62F0E" w:rsidRPr="009061D3">
        <w:t>For more information about the ways</w:t>
      </w:r>
      <w:r w:rsidR="009061D3" w:rsidRPr="009061D3">
        <w:t xml:space="preserve"> Administrator and</w:t>
      </w:r>
      <w:r w:rsidR="00C62F0E" w:rsidRPr="009061D3">
        <w:t xml:space="preserve"> Sponsor uses and shares personal information coll</w:t>
      </w:r>
      <w:r w:rsidR="009061D3" w:rsidRPr="009061D3">
        <w:t>ected online through the Contest Website, please see</w:t>
      </w:r>
      <w:r w:rsidR="00417F08">
        <w:t xml:space="preserve"> our</w:t>
      </w:r>
      <w:r w:rsidR="009061D3">
        <w:t xml:space="preserve"> </w:t>
      </w:r>
      <w:hyperlink r:id="rId9" w:history="1">
        <w:r w:rsidR="00417F08">
          <w:rPr>
            <w:rStyle w:val="Hyperlink"/>
          </w:rPr>
          <w:t>Privacy Policy</w:t>
        </w:r>
      </w:hyperlink>
      <w:r w:rsidR="00417F08">
        <w:t xml:space="preserve"> and </w:t>
      </w:r>
      <w:hyperlink r:id="rId10" w:history="1">
        <w:r w:rsidR="00417F08" w:rsidRPr="00417F08">
          <w:rPr>
            <w:rStyle w:val="Hyperlink"/>
          </w:rPr>
          <w:t>Terms of Use</w:t>
        </w:r>
      </w:hyperlink>
      <w:r w:rsidR="00470F2B">
        <w:t>.</w:t>
      </w:r>
    </w:p>
    <w:p w14:paraId="03E08D0A" w14:textId="77777777" w:rsidR="00BA0DDF" w:rsidRPr="00F24DAA" w:rsidRDefault="00BA0DDF" w:rsidP="002004DB">
      <w:pPr>
        <w:pStyle w:val="Heading1"/>
      </w:pPr>
      <w:r w:rsidRPr="00F24DAA">
        <w:rPr>
          <w:b/>
        </w:rPr>
        <w:t>OFFICIAL RULES.</w:t>
      </w:r>
      <w:r w:rsidRPr="00F24DAA">
        <w:t xml:space="preserve">  These Official Rules are available at</w:t>
      </w:r>
      <w:r w:rsidR="002004DB" w:rsidRPr="00F24DAA">
        <w:t xml:space="preserve"> </w:t>
      </w:r>
      <w:hyperlink r:id="rId11" w:history="1">
        <w:r w:rsidR="00417F08" w:rsidRPr="00F24DAA">
          <w:rPr>
            <w:rStyle w:val="Hyperlink"/>
          </w:rPr>
          <w:t>https://www.publicprize.com/esprit-venture-challenge/rules</w:t>
        </w:r>
      </w:hyperlink>
      <w:r w:rsidR="002004DB" w:rsidRPr="00F24DAA">
        <w:t xml:space="preserve"> </w:t>
      </w:r>
      <w:r w:rsidRPr="00F24DAA">
        <w:t>or by sending a self-addressed postage-stamped envelope to “</w:t>
      </w:r>
      <w:r w:rsidR="00816E9C" w:rsidRPr="00F24DAA">
        <w:t>Esprit Venture Challenge</w:t>
      </w:r>
      <w:r w:rsidR="002004DB" w:rsidRPr="00F24DAA">
        <w:t xml:space="preserve"> </w:t>
      </w:r>
      <w:r w:rsidRPr="00F24DAA">
        <w:t xml:space="preserve">– Rules Request,” </w:t>
      </w:r>
      <w:r w:rsidR="00816E9C" w:rsidRPr="00F24DAA">
        <w:t>Public Prize</w:t>
      </w:r>
      <w:r w:rsidR="00417F08" w:rsidRPr="00F24DAA">
        <w:t>,</w:t>
      </w:r>
      <w:r w:rsidR="00816E9C" w:rsidRPr="00F24DAA">
        <w:t xml:space="preserve"> Inc., 4800 Baseline Road, Unit E-104-336, Boulder, Colorado 80303</w:t>
      </w:r>
      <w:r w:rsidRPr="00F24DAA">
        <w:t>.</w:t>
      </w:r>
    </w:p>
    <w:p w14:paraId="588F698F" w14:textId="48CAC7E5" w:rsidR="00BA0DDF" w:rsidRPr="00F24DAA" w:rsidRDefault="00BA0DDF" w:rsidP="009D617D">
      <w:pPr>
        <w:pStyle w:val="Heading1"/>
      </w:pPr>
      <w:proofErr w:type="gramStart"/>
      <w:r w:rsidRPr="00802126">
        <w:rPr>
          <w:b/>
        </w:rPr>
        <w:t>WINNER’S LIST.</w:t>
      </w:r>
      <w:proofErr w:type="gramEnd"/>
      <w:r w:rsidRPr="00F24DAA">
        <w:t xml:space="preserve">  To request a list of </w:t>
      </w:r>
      <w:r w:rsidR="00427C95" w:rsidRPr="00F24DAA">
        <w:t xml:space="preserve">the </w:t>
      </w:r>
      <w:r w:rsidR="00BD7BFB" w:rsidRPr="00F24DAA">
        <w:t>Contest</w:t>
      </w:r>
      <w:r w:rsidR="00427C95" w:rsidRPr="00F24DAA">
        <w:t xml:space="preserve"> </w:t>
      </w:r>
      <w:r w:rsidRPr="00F24DAA">
        <w:t>winner, send a self-addressed postage-stamped envelope to “</w:t>
      </w:r>
      <w:r w:rsidR="009D617D" w:rsidRPr="00F24DAA">
        <w:t>Esprit Venture Challenge</w:t>
      </w:r>
      <w:r w:rsidR="002004DB" w:rsidRPr="00F24DAA">
        <w:t xml:space="preserve"> </w:t>
      </w:r>
      <w:r w:rsidR="008B092A" w:rsidRPr="00F24DAA">
        <w:t xml:space="preserve"> - Winner List Request,” </w:t>
      </w:r>
      <w:r w:rsidR="009D617D" w:rsidRPr="00F24DAA">
        <w:t>Public Prize</w:t>
      </w:r>
      <w:r w:rsidR="00417F08" w:rsidRPr="00F24DAA">
        <w:t>,</w:t>
      </w:r>
      <w:r w:rsidR="009D617D" w:rsidRPr="00F24DAA">
        <w:t xml:space="preserve"> Inc., 4800 Baseline Road, Unit E-104-336, Boulder, Colorado 80303</w:t>
      </w:r>
      <w:r w:rsidR="00427C95" w:rsidRPr="00F24DAA">
        <w:t>.  Requests mu</w:t>
      </w:r>
      <w:r w:rsidR="002004DB" w:rsidRPr="00F24DAA">
        <w:t>st be received by</w:t>
      </w:r>
      <w:r w:rsidR="009D617D" w:rsidRPr="00F24DAA">
        <w:t xml:space="preserve"> December 1, 201</w:t>
      </w:r>
      <w:r w:rsidR="0006792F" w:rsidRPr="00F24DAA">
        <w:t>5</w:t>
      </w:r>
      <w:r w:rsidR="009D617D" w:rsidRPr="00802126">
        <w:t>.</w:t>
      </w:r>
    </w:p>
    <w:p w14:paraId="10D1843E" w14:textId="77777777" w:rsidR="00027DA2" w:rsidRPr="00027DA2" w:rsidRDefault="00BA0DDF" w:rsidP="00417F08">
      <w:proofErr w:type="gramStart"/>
      <w:r w:rsidRPr="00F24DAA">
        <w:rPr>
          <w:b/>
        </w:rPr>
        <w:t>SPONSOR</w:t>
      </w:r>
      <w:r w:rsidR="009D617D" w:rsidRPr="00F24DAA">
        <w:rPr>
          <w:b/>
        </w:rPr>
        <w:t>; ADMINISTRATOR</w:t>
      </w:r>
      <w:r w:rsidRPr="00F24DAA">
        <w:rPr>
          <w:b/>
        </w:rPr>
        <w:t>.</w:t>
      </w:r>
      <w:proofErr w:type="gramEnd"/>
      <w:r w:rsidRPr="00F24DAA">
        <w:t xml:space="preserve">  The sponsor of the </w:t>
      </w:r>
      <w:r w:rsidR="00BD7BFB" w:rsidRPr="00F24DAA">
        <w:t>Contest</w:t>
      </w:r>
      <w:r w:rsidRPr="00F24DAA">
        <w:t xml:space="preserve"> and the address at which </w:t>
      </w:r>
      <w:r w:rsidR="009D617D" w:rsidRPr="00F24DAA">
        <w:t xml:space="preserve">the Sponsor may be contacted is:  Boulder Chamber of Commerce, 2440 Pearl Street, Boulder, Colorado </w:t>
      </w:r>
      <w:proofErr w:type="gramStart"/>
      <w:r w:rsidR="009D617D" w:rsidRPr="00F24DAA">
        <w:t>80302 .</w:t>
      </w:r>
      <w:proofErr w:type="gramEnd"/>
      <w:r w:rsidR="009D617D" w:rsidRPr="00F24DAA">
        <w:t xml:space="preserve">  The Administrator of the Contest and the address at which the Administrator may be contacted is: Public Prize Inc., 4800 Baseline Road, Unit E-104-336, Boulder, Colorado 80303.</w:t>
      </w:r>
    </w:p>
    <w:sectPr w:rsidR="00027DA2" w:rsidRPr="00027DA2" w:rsidSect="00216A3F">
      <w:footerReference w:type="default" r:id="rId12"/>
      <w:footerReference w:type="first" r:id="rId13"/>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9EBAA" w14:textId="77777777" w:rsidR="00CE387F" w:rsidRDefault="00CE387F">
      <w:r>
        <w:separator/>
      </w:r>
    </w:p>
  </w:endnote>
  <w:endnote w:type="continuationSeparator" w:id="0">
    <w:p w14:paraId="2A1E121F" w14:textId="77777777" w:rsidR="00CE387F" w:rsidRDefault="00CE3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384E7" w14:textId="77777777" w:rsidR="00CE387F" w:rsidRDefault="00CE387F">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BB1174">
      <w:rPr>
        <w:rStyle w:val="PageNumber"/>
        <w:noProof/>
      </w:rPr>
      <w:t>3</w:t>
    </w:r>
    <w:r>
      <w:rPr>
        <w:rStyle w:val="PageNumber"/>
      </w:rPr>
      <w:fldChar w:fldCharType="end"/>
    </w:r>
  </w:p>
  <w:p w14:paraId="1DEE95CB" w14:textId="77777777" w:rsidR="00CE387F" w:rsidRDefault="00CE387F" w:rsidP="003A3EEF">
    <w:pPr>
      <w:pStyle w:val="Footer"/>
      <w:rPr>
        <w:rStyle w:val="PageNumber"/>
      </w:rPr>
    </w:pPr>
    <w:r>
      <w:rPr>
        <w:rStyle w:val="DocID"/>
      </w:rPr>
      <w:t>US.54886359.01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16EDB" w14:textId="77777777" w:rsidR="00CE387F" w:rsidRDefault="00CE387F" w:rsidP="003A3EEF">
    <w:pPr>
      <w:pStyle w:val="Footer"/>
    </w:pPr>
    <w:r>
      <w:rPr>
        <w:rStyle w:val="DocID"/>
      </w:rPr>
      <w:t>US.54886359.01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F5758" w14:textId="77777777" w:rsidR="00CE387F" w:rsidRDefault="00CE387F">
      <w:r>
        <w:separator/>
      </w:r>
    </w:p>
  </w:footnote>
  <w:footnote w:type="continuationSeparator" w:id="0">
    <w:p w14:paraId="542080A7" w14:textId="77777777" w:rsidR="00CE387F" w:rsidRDefault="00CE38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92C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8FEC810"/>
    <w:lvl w:ilvl="0">
      <w:start w:val="1"/>
      <w:numFmt w:val="decimal"/>
      <w:lvlText w:val="%1."/>
      <w:lvlJc w:val="left"/>
      <w:pPr>
        <w:tabs>
          <w:tab w:val="num" w:pos="1800"/>
        </w:tabs>
        <w:ind w:left="1800" w:hanging="360"/>
      </w:pPr>
    </w:lvl>
  </w:abstractNum>
  <w:abstractNum w:abstractNumId="2">
    <w:nsid w:val="FFFFFF7D"/>
    <w:multiLevelType w:val="singleLevel"/>
    <w:tmpl w:val="D5F805C6"/>
    <w:lvl w:ilvl="0">
      <w:start w:val="1"/>
      <w:numFmt w:val="decimal"/>
      <w:lvlText w:val="%1."/>
      <w:lvlJc w:val="left"/>
      <w:pPr>
        <w:tabs>
          <w:tab w:val="num" w:pos="1440"/>
        </w:tabs>
        <w:ind w:left="1440" w:hanging="360"/>
      </w:pPr>
    </w:lvl>
  </w:abstractNum>
  <w:abstractNum w:abstractNumId="3">
    <w:nsid w:val="FFFFFF7E"/>
    <w:multiLevelType w:val="singleLevel"/>
    <w:tmpl w:val="BF98A58E"/>
    <w:lvl w:ilvl="0">
      <w:start w:val="1"/>
      <w:numFmt w:val="decimal"/>
      <w:lvlText w:val="%1."/>
      <w:lvlJc w:val="left"/>
      <w:pPr>
        <w:tabs>
          <w:tab w:val="num" w:pos="1080"/>
        </w:tabs>
        <w:ind w:left="1080" w:hanging="360"/>
      </w:pPr>
    </w:lvl>
  </w:abstractNum>
  <w:abstractNum w:abstractNumId="4">
    <w:nsid w:val="FFFFFF7F"/>
    <w:multiLevelType w:val="singleLevel"/>
    <w:tmpl w:val="B94C4BE4"/>
    <w:lvl w:ilvl="0">
      <w:start w:val="1"/>
      <w:numFmt w:val="decimal"/>
      <w:lvlText w:val="%1."/>
      <w:lvlJc w:val="left"/>
      <w:pPr>
        <w:tabs>
          <w:tab w:val="num" w:pos="720"/>
        </w:tabs>
        <w:ind w:left="720" w:hanging="360"/>
      </w:pPr>
    </w:lvl>
  </w:abstractNum>
  <w:abstractNum w:abstractNumId="5">
    <w:nsid w:val="FFFFFF80"/>
    <w:multiLevelType w:val="singleLevel"/>
    <w:tmpl w:val="4F000CF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C38756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68621E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F7EC59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464134C"/>
    <w:lvl w:ilvl="0">
      <w:start w:val="1"/>
      <w:numFmt w:val="decimal"/>
      <w:lvlText w:val="%1."/>
      <w:lvlJc w:val="left"/>
      <w:pPr>
        <w:tabs>
          <w:tab w:val="num" w:pos="360"/>
        </w:tabs>
        <w:ind w:left="360" w:hanging="360"/>
      </w:pPr>
    </w:lvl>
  </w:abstractNum>
  <w:abstractNum w:abstractNumId="10">
    <w:nsid w:val="FFFFFF89"/>
    <w:multiLevelType w:val="singleLevel"/>
    <w:tmpl w:val="4BFC9006"/>
    <w:lvl w:ilvl="0">
      <w:start w:val="1"/>
      <w:numFmt w:val="bullet"/>
      <w:lvlText w:val=""/>
      <w:lvlJc w:val="left"/>
      <w:pPr>
        <w:tabs>
          <w:tab w:val="num" w:pos="360"/>
        </w:tabs>
        <w:ind w:left="360" w:hanging="360"/>
      </w:pPr>
      <w:rPr>
        <w:rFonts w:ascii="Symbol" w:hAnsi="Symbol" w:hint="default"/>
      </w:rPr>
    </w:lvl>
  </w:abstractNum>
  <w:abstractNum w:abstractNumId="11">
    <w:nsid w:val="11385745"/>
    <w:multiLevelType w:val="multilevel"/>
    <w:tmpl w:val="50E01E1E"/>
    <w:lvl w:ilvl="0">
      <w:start w:val="1"/>
      <w:numFmt w:val="decimal"/>
      <w:pStyle w:val="Heading1"/>
      <w:lvlText w:val="%1."/>
      <w:lvlJc w:val="left"/>
      <w:pPr>
        <w:tabs>
          <w:tab w:val="num" w:pos="0"/>
        </w:tabs>
        <w:ind w:left="0" w:firstLine="0"/>
      </w:pPr>
      <w:rPr>
        <w:rFonts w:ascii="Times New Roman Bold" w:hAnsi="Times New Roman Bold" w:hint="default"/>
        <w:b/>
        <w:i w:val="0"/>
        <w:sz w:val="20"/>
      </w:rPr>
    </w:lvl>
    <w:lvl w:ilvl="1">
      <w:start w:val="1"/>
      <w:numFmt w:val="lowerLetter"/>
      <w:pStyle w:val="Heading2"/>
      <w:lvlText w:val="%2."/>
      <w:lvlJc w:val="left"/>
      <w:pPr>
        <w:tabs>
          <w:tab w:val="num" w:pos="720"/>
        </w:tabs>
        <w:ind w:left="0" w:firstLine="720"/>
      </w:pPr>
      <w:rPr>
        <w:rFonts w:ascii="Times New Roman Bold" w:hAnsi="Times New Roman Bold" w:hint="default"/>
        <w:b/>
        <w:i w:val="0"/>
        <w:sz w:val="20"/>
        <w:u w:val="none"/>
      </w:rPr>
    </w:lvl>
    <w:lvl w:ilvl="2">
      <w:start w:val="1"/>
      <w:numFmt w:val="bullet"/>
      <w:pStyle w:val="Heading3"/>
      <w:lvlText w:val=""/>
      <w:lvlJc w:val="left"/>
      <w:pPr>
        <w:tabs>
          <w:tab w:val="num" w:pos="720"/>
        </w:tabs>
        <w:ind w:left="0" w:firstLine="1440"/>
      </w:pPr>
      <w:rPr>
        <w:rFonts w:ascii="Symbol" w:hAnsi="Symbol" w:hint="default"/>
        <w:b w:val="0"/>
        <w:i w:val="0"/>
        <w:color w:val="auto"/>
        <w:sz w:val="24"/>
      </w:rPr>
    </w:lvl>
    <w:lvl w:ilvl="3">
      <w:start w:val="1"/>
      <w:numFmt w:val="lowerRoman"/>
      <w:lvlText w:val="(%4)"/>
      <w:lvlJc w:val="left"/>
      <w:pPr>
        <w:tabs>
          <w:tab w:val="num" w:pos="1440"/>
        </w:tabs>
        <w:ind w:left="0" w:firstLine="720"/>
      </w:pPr>
      <w:rPr>
        <w:rFonts w:ascii="Times New Roman" w:hAnsi="Times New Roman" w:hint="default"/>
        <w:b w:val="0"/>
        <w:i w:val="0"/>
        <w:sz w:val="24"/>
      </w:rPr>
    </w:lvl>
    <w:lvl w:ilvl="4">
      <w:start w:val="1"/>
      <w:numFmt w:val="upperLetter"/>
      <w:lvlText w:val="(%5)"/>
      <w:lvlJc w:val="left"/>
      <w:pPr>
        <w:tabs>
          <w:tab w:val="num" w:pos="720"/>
        </w:tabs>
        <w:ind w:left="1440" w:firstLine="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12">
    <w:nsid w:val="3D726E22"/>
    <w:multiLevelType w:val="hybridMultilevel"/>
    <w:tmpl w:val="2A2E8B08"/>
    <w:lvl w:ilvl="0" w:tplc="49DCF2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removePersonalInformation/>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drawingGridHorizontalSpacing w:val="100"/>
  <w:displayHorizontalDrawingGridEvery w:val="0"/>
  <w:displayVerticalDrawingGridEvery w:val="0"/>
  <w:noPunctuationKerning/>
  <w:characterSpacingControl w:val="doNotCompress"/>
  <w:doNotValidateAgainstSchema/>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BE"/>
    <w:rsid w:val="0000263A"/>
    <w:rsid w:val="000051C8"/>
    <w:rsid w:val="00027DA2"/>
    <w:rsid w:val="00046B49"/>
    <w:rsid w:val="0005046C"/>
    <w:rsid w:val="00051C6D"/>
    <w:rsid w:val="0006792F"/>
    <w:rsid w:val="000840A5"/>
    <w:rsid w:val="0009310C"/>
    <w:rsid w:val="000A60BD"/>
    <w:rsid w:val="000C46A5"/>
    <w:rsid w:val="000D4A5F"/>
    <w:rsid w:val="000E7C71"/>
    <w:rsid w:val="000F2E92"/>
    <w:rsid w:val="00111F3D"/>
    <w:rsid w:val="00123C09"/>
    <w:rsid w:val="00143F97"/>
    <w:rsid w:val="001446F2"/>
    <w:rsid w:val="0015163E"/>
    <w:rsid w:val="00156946"/>
    <w:rsid w:val="0018474F"/>
    <w:rsid w:val="00191903"/>
    <w:rsid w:val="001A4AC6"/>
    <w:rsid w:val="001B087B"/>
    <w:rsid w:val="001C55BF"/>
    <w:rsid w:val="001D6CBC"/>
    <w:rsid w:val="001E616E"/>
    <w:rsid w:val="001F396E"/>
    <w:rsid w:val="002004DB"/>
    <w:rsid w:val="00212FF7"/>
    <w:rsid w:val="00216A3F"/>
    <w:rsid w:val="00221C5C"/>
    <w:rsid w:val="00222CB0"/>
    <w:rsid w:val="00227409"/>
    <w:rsid w:val="0023207D"/>
    <w:rsid w:val="002335E1"/>
    <w:rsid w:val="00234DF7"/>
    <w:rsid w:val="00235155"/>
    <w:rsid w:val="0024283A"/>
    <w:rsid w:val="00243630"/>
    <w:rsid w:val="0026161A"/>
    <w:rsid w:val="00266726"/>
    <w:rsid w:val="00281C41"/>
    <w:rsid w:val="00293E43"/>
    <w:rsid w:val="00294C21"/>
    <w:rsid w:val="002A17E3"/>
    <w:rsid w:val="002B1CA8"/>
    <w:rsid w:val="002B21CF"/>
    <w:rsid w:val="002B312D"/>
    <w:rsid w:val="002C44AB"/>
    <w:rsid w:val="002D330F"/>
    <w:rsid w:val="002D57D6"/>
    <w:rsid w:val="002E4C35"/>
    <w:rsid w:val="00304A05"/>
    <w:rsid w:val="00320E83"/>
    <w:rsid w:val="00337DCB"/>
    <w:rsid w:val="00355AB4"/>
    <w:rsid w:val="003651BC"/>
    <w:rsid w:val="00382AC8"/>
    <w:rsid w:val="00386D0A"/>
    <w:rsid w:val="003A3EEF"/>
    <w:rsid w:val="003A4549"/>
    <w:rsid w:val="003C580D"/>
    <w:rsid w:val="003D78F7"/>
    <w:rsid w:val="003E0335"/>
    <w:rsid w:val="003E623E"/>
    <w:rsid w:val="003F084E"/>
    <w:rsid w:val="003F3555"/>
    <w:rsid w:val="00404D87"/>
    <w:rsid w:val="00405D28"/>
    <w:rsid w:val="00417F08"/>
    <w:rsid w:val="00427C95"/>
    <w:rsid w:val="00433B9B"/>
    <w:rsid w:val="00441F6B"/>
    <w:rsid w:val="00442F15"/>
    <w:rsid w:val="00467B28"/>
    <w:rsid w:val="00467F4C"/>
    <w:rsid w:val="00470F2B"/>
    <w:rsid w:val="0048123F"/>
    <w:rsid w:val="00486B8B"/>
    <w:rsid w:val="004A35C0"/>
    <w:rsid w:val="004B2434"/>
    <w:rsid w:val="004C153F"/>
    <w:rsid w:val="004C7AC4"/>
    <w:rsid w:val="004D4436"/>
    <w:rsid w:val="004D518E"/>
    <w:rsid w:val="004E13BE"/>
    <w:rsid w:val="004F6C54"/>
    <w:rsid w:val="004F74E4"/>
    <w:rsid w:val="00502993"/>
    <w:rsid w:val="00517703"/>
    <w:rsid w:val="00520881"/>
    <w:rsid w:val="00522401"/>
    <w:rsid w:val="00530BF3"/>
    <w:rsid w:val="005355DA"/>
    <w:rsid w:val="00553927"/>
    <w:rsid w:val="005569CE"/>
    <w:rsid w:val="005605C5"/>
    <w:rsid w:val="0057109A"/>
    <w:rsid w:val="00571128"/>
    <w:rsid w:val="005902FD"/>
    <w:rsid w:val="005944C5"/>
    <w:rsid w:val="005978A8"/>
    <w:rsid w:val="005A169A"/>
    <w:rsid w:val="005A72FD"/>
    <w:rsid w:val="005B3366"/>
    <w:rsid w:val="005B4188"/>
    <w:rsid w:val="005C2991"/>
    <w:rsid w:val="005C641F"/>
    <w:rsid w:val="005E4983"/>
    <w:rsid w:val="005E49F3"/>
    <w:rsid w:val="005E511B"/>
    <w:rsid w:val="00600F44"/>
    <w:rsid w:val="00601B66"/>
    <w:rsid w:val="00602640"/>
    <w:rsid w:val="00645848"/>
    <w:rsid w:val="006C252D"/>
    <w:rsid w:val="006C7FC5"/>
    <w:rsid w:val="00717344"/>
    <w:rsid w:val="00724294"/>
    <w:rsid w:val="007258BC"/>
    <w:rsid w:val="00734EC7"/>
    <w:rsid w:val="00735DC7"/>
    <w:rsid w:val="00755089"/>
    <w:rsid w:val="007619BD"/>
    <w:rsid w:val="00770E18"/>
    <w:rsid w:val="007713D9"/>
    <w:rsid w:val="00771C24"/>
    <w:rsid w:val="00783322"/>
    <w:rsid w:val="007A19B0"/>
    <w:rsid w:val="007A4F8E"/>
    <w:rsid w:val="007B3506"/>
    <w:rsid w:val="007C74AC"/>
    <w:rsid w:val="007D7FB8"/>
    <w:rsid w:val="007F4417"/>
    <w:rsid w:val="00802126"/>
    <w:rsid w:val="00816E9C"/>
    <w:rsid w:val="0082251F"/>
    <w:rsid w:val="008334E0"/>
    <w:rsid w:val="008521CD"/>
    <w:rsid w:val="00853C1C"/>
    <w:rsid w:val="00860500"/>
    <w:rsid w:val="008A54EB"/>
    <w:rsid w:val="008A690C"/>
    <w:rsid w:val="008B092A"/>
    <w:rsid w:val="008B2200"/>
    <w:rsid w:val="008B32D5"/>
    <w:rsid w:val="008B6233"/>
    <w:rsid w:val="008B6402"/>
    <w:rsid w:val="008E3CD3"/>
    <w:rsid w:val="008E5E39"/>
    <w:rsid w:val="008F246B"/>
    <w:rsid w:val="008F6825"/>
    <w:rsid w:val="009012AB"/>
    <w:rsid w:val="009057B8"/>
    <w:rsid w:val="009061D3"/>
    <w:rsid w:val="00911DFC"/>
    <w:rsid w:val="00916B10"/>
    <w:rsid w:val="009453B7"/>
    <w:rsid w:val="009645CD"/>
    <w:rsid w:val="00990F5B"/>
    <w:rsid w:val="0099787E"/>
    <w:rsid w:val="009B2093"/>
    <w:rsid w:val="009C1AFD"/>
    <w:rsid w:val="009C7C64"/>
    <w:rsid w:val="009D1DA3"/>
    <w:rsid w:val="009D2C76"/>
    <w:rsid w:val="009D617D"/>
    <w:rsid w:val="009E0960"/>
    <w:rsid w:val="009E37E7"/>
    <w:rsid w:val="009F00F6"/>
    <w:rsid w:val="009F164B"/>
    <w:rsid w:val="009F23F6"/>
    <w:rsid w:val="009F2EE7"/>
    <w:rsid w:val="00A00092"/>
    <w:rsid w:val="00A1294A"/>
    <w:rsid w:val="00A34008"/>
    <w:rsid w:val="00A359E1"/>
    <w:rsid w:val="00A47044"/>
    <w:rsid w:val="00A65126"/>
    <w:rsid w:val="00A978F8"/>
    <w:rsid w:val="00AF16D1"/>
    <w:rsid w:val="00AF5512"/>
    <w:rsid w:val="00B05BCF"/>
    <w:rsid w:val="00B13CEC"/>
    <w:rsid w:val="00B31A0A"/>
    <w:rsid w:val="00B33F8F"/>
    <w:rsid w:val="00B74858"/>
    <w:rsid w:val="00B76F36"/>
    <w:rsid w:val="00B7750C"/>
    <w:rsid w:val="00B8311A"/>
    <w:rsid w:val="00B91384"/>
    <w:rsid w:val="00BA0DDF"/>
    <w:rsid w:val="00BA4E80"/>
    <w:rsid w:val="00BA6EC8"/>
    <w:rsid w:val="00BA7F3C"/>
    <w:rsid w:val="00BB1174"/>
    <w:rsid w:val="00BD7BFB"/>
    <w:rsid w:val="00BF0157"/>
    <w:rsid w:val="00C063A9"/>
    <w:rsid w:val="00C25E5F"/>
    <w:rsid w:val="00C3483D"/>
    <w:rsid w:val="00C55B4C"/>
    <w:rsid w:val="00C62F0E"/>
    <w:rsid w:val="00C63598"/>
    <w:rsid w:val="00C74512"/>
    <w:rsid w:val="00C76971"/>
    <w:rsid w:val="00C80D43"/>
    <w:rsid w:val="00C86B94"/>
    <w:rsid w:val="00C9743B"/>
    <w:rsid w:val="00CA0D11"/>
    <w:rsid w:val="00CA3F69"/>
    <w:rsid w:val="00CB4043"/>
    <w:rsid w:val="00CB57BB"/>
    <w:rsid w:val="00CC6789"/>
    <w:rsid w:val="00CE387F"/>
    <w:rsid w:val="00CF4443"/>
    <w:rsid w:val="00D11DCD"/>
    <w:rsid w:val="00D30B77"/>
    <w:rsid w:val="00D41870"/>
    <w:rsid w:val="00D54E85"/>
    <w:rsid w:val="00D557CE"/>
    <w:rsid w:val="00D617D7"/>
    <w:rsid w:val="00D828E7"/>
    <w:rsid w:val="00D93F3F"/>
    <w:rsid w:val="00D94836"/>
    <w:rsid w:val="00DA7079"/>
    <w:rsid w:val="00DB6AEF"/>
    <w:rsid w:val="00DC58EA"/>
    <w:rsid w:val="00DD01F8"/>
    <w:rsid w:val="00DD4C8E"/>
    <w:rsid w:val="00DD586A"/>
    <w:rsid w:val="00DF49C7"/>
    <w:rsid w:val="00E1103D"/>
    <w:rsid w:val="00E13476"/>
    <w:rsid w:val="00E243A0"/>
    <w:rsid w:val="00E40158"/>
    <w:rsid w:val="00E4404B"/>
    <w:rsid w:val="00E46785"/>
    <w:rsid w:val="00E55FCB"/>
    <w:rsid w:val="00E76A92"/>
    <w:rsid w:val="00E9711E"/>
    <w:rsid w:val="00EA1ABD"/>
    <w:rsid w:val="00EA4494"/>
    <w:rsid w:val="00ED6C82"/>
    <w:rsid w:val="00EF0DC7"/>
    <w:rsid w:val="00EF6695"/>
    <w:rsid w:val="00F00782"/>
    <w:rsid w:val="00F24DAA"/>
    <w:rsid w:val="00F36463"/>
    <w:rsid w:val="00F445E4"/>
    <w:rsid w:val="00F55539"/>
    <w:rsid w:val="00F57789"/>
    <w:rsid w:val="00F869E5"/>
    <w:rsid w:val="00FA0059"/>
    <w:rsid w:val="00FD7497"/>
    <w:rsid w:val="00FE0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BEC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numPr>
        <w:numId w:val="1"/>
      </w:numPr>
      <w:spacing w:after="200"/>
      <w:outlineLvl w:val="0"/>
    </w:pPr>
    <w:rPr>
      <w:bCs/>
    </w:rPr>
  </w:style>
  <w:style w:type="paragraph" w:styleId="Heading2">
    <w:name w:val="heading 2"/>
    <w:basedOn w:val="Normal"/>
    <w:next w:val="Normal"/>
    <w:qFormat/>
    <w:pPr>
      <w:numPr>
        <w:ilvl w:val="1"/>
        <w:numId w:val="1"/>
      </w:numPr>
      <w:spacing w:after="200"/>
      <w:outlineLvl w:val="1"/>
    </w:pPr>
    <w:rPr>
      <w:rFonts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Hyperlink">
    <w:name w:val="Hyperlink"/>
    <w:rPr>
      <w:color w:val="0000FF"/>
      <w:u w:val="single"/>
    </w:rPr>
  </w:style>
  <w:style w:type="paragraph" w:styleId="BodyText2">
    <w:name w:val="Body Text 2"/>
    <w:basedOn w:val="Normal"/>
    <w:rPr>
      <w:u w:val="single"/>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DocID">
    <w:name w:val="DocID"/>
    <w:rsid w:val="00571128"/>
    <w:rPr>
      <w:rFonts w:ascii="Times New Roman" w:hAnsi="Times New Roman" w:cs="Times New Roman"/>
      <w:b w:val="0"/>
      <w:i w:val="0"/>
      <w:color w:val="000000"/>
      <w:sz w:val="16"/>
      <w:u w:val="none"/>
    </w:rPr>
  </w:style>
  <w:style w:type="paragraph" w:styleId="BalloonText">
    <w:name w:val="Balloon Text"/>
    <w:basedOn w:val="Normal"/>
    <w:link w:val="BalloonTextChar"/>
    <w:rsid w:val="00520881"/>
    <w:rPr>
      <w:rFonts w:ascii="Lucida Grande" w:hAnsi="Lucida Grande" w:cs="Lucida Grande"/>
      <w:sz w:val="18"/>
      <w:szCs w:val="18"/>
    </w:rPr>
  </w:style>
  <w:style w:type="character" w:customStyle="1" w:styleId="BalloonTextChar">
    <w:name w:val="Balloon Text Char"/>
    <w:basedOn w:val="DefaultParagraphFont"/>
    <w:link w:val="BalloonText"/>
    <w:rsid w:val="00520881"/>
    <w:rPr>
      <w:rFonts w:ascii="Lucida Grande" w:hAnsi="Lucida Grande" w:cs="Lucida Grande"/>
      <w:sz w:val="18"/>
      <w:szCs w:val="18"/>
    </w:rPr>
  </w:style>
  <w:style w:type="character" w:styleId="CommentReference">
    <w:name w:val="annotation reference"/>
    <w:basedOn w:val="DefaultParagraphFont"/>
    <w:rsid w:val="0015163E"/>
    <w:rPr>
      <w:sz w:val="18"/>
      <w:szCs w:val="18"/>
    </w:rPr>
  </w:style>
  <w:style w:type="paragraph" w:styleId="CommentText">
    <w:name w:val="annotation text"/>
    <w:basedOn w:val="Normal"/>
    <w:link w:val="CommentTextChar"/>
    <w:rsid w:val="0015163E"/>
    <w:rPr>
      <w:sz w:val="24"/>
      <w:szCs w:val="24"/>
    </w:rPr>
  </w:style>
  <w:style w:type="character" w:customStyle="1" w:styleId="CommentTextChar">
    <w:name w:val="Comment Text Char"/>
    <w:basedOn w:val="DefaultParagraphFont"/>
    <w:link w:val="CommentText"/>
    <w:rsid w:val="0015163E"/>
    <w:rPr>
      <w:sz w:val="24"/>
      <w:szCs w:val="24"/>
    </w:rPr>
  </w:style>
  <w:style w:type="paragraph" w:styleId="CommentSubject">
    <w:name w:val="annotation subject"/>
    <w:basedOn w:val="CommentText"/>
    <w:next w:val="CommentText"/>
    <w:link w:val="CommentSubjectChar"/>
    <w:rsid w:val="0015163E"/>
    <w:rPr>
      <w:b/>
      <w:bCs/>
      <w:sz w:val="20"/>
      <w:szCs w:val="20"/>
    </w:rPr>
  </w:style>
  <w:style w:type="character" w:customStyle="1" w:styleId="CommentSubjectChar">
    <w:name w:val="Comment Subject Char"/>
    <w:basedOn w:val="CommentTextChar"/>
    <w:link w:val="CommentSubject"/>
    <w:rsid w:val="0015163E"/>
    <w:rPr>
      <w:b/>
      <w:bCs/>
      <w:sz w:val="24"/>
      <w:szCs w:val="24"/>
    </w:rPr>
  </w:style>
  <w:style w:type="paragraph" w:styleId="Revision">
    <w:name w:val="Revision"/>
    <w:hidden/>
    <w:uiPriority w:val="71"/>
    <w:rsid w:val="0015163E"/>
  </w:style>
  <w:style w:type="paragraph" w:styleId="DocumentMap">
    <w:name w:val="Document Map"/>
    <w:basedOn w:val="Normal"/>
    <w:link w:val="DocumentMapChar"/>
    <w:rsid w:val="00470F2B"/>
    <w:rPr>
      <w:rFonts w:ascii="Lucida Grande" w:hAnsi="Lucida Grande" w:cs="Lucida Grande"/>
      <w:sz w:val="24"/>
      <w:szCs w:val="24"/>
    </w:rPr>
  </w:style>
  <w:style w:type="character" w:customStyle="1" w:styleId="DocumentMapChar">
    <w:name w:val="Document Map Char"/>
    <w:basedOn w:val="DefaultParagraphFont"/>
    <w:link w:val="DocumentMap"/>
    <w:rsid w:val="00470F2B"/>
    <w:rPr>
      <w:rFonts w:ascii="Lucida Grande" w:hAnsi="Lucida Grande" w:cs="Lucida Grande"/>
      <w:sz w:val="24"/>
      <w:szCs w:val="24"/>
    </w:rPr>
  </w:style>
  <w:style w:type="paragraph" w:styleId="BodyTextIndent">
    <w:name w:val="Body Text Indent"/>
    <w:basedOn w:val="Normal"/>
    <w:link w:val="BodyTextIndentChar"/>
    <w:rsid w:val="00320E83"/>
    <w:pPr>
      <w:ind w:left="2160" w:hanging="2160"/>
    </w:pPr>
  </w:style>
  <w:style w:type="character" w:customStyle="1" w:styleId="BodyTextIndentChar">
    <w:name w:val="Body Text Indent Char"/>
    <w:basedOn w:val="DefaultParagraphFont"/>
    <w:link w:val="BodyTextIndent"/>
    <w:rsid w:val="00320E83"/>
  </w:style>
  <w:style w:type="paragraph" w:styleId="ListParagraph">
    <w:name w:val="List Paragraph"/>
    <w:basedOn w:val="Normal"/>
    <w:uiPriority w:val="72"/>
    <w:rsid w:val="006C25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numPr>
        <w:numId w:val="1"/>
      </w:numPr>
      <w:spacing w:after="200"/>
      <w:outlineLvl w:val="0"/>
    </w:pPr>
    <w:rPr>
      <w:bCs/>
    </w:rPr>
  </w:style>
  <w:style w:type="paragraph" w:styleId="Heading2">
    <w:name w:val="heading 2"/>
    <w:basedOn w:val="Normal"/>
    <w:next w:val="Normal"/>
    <w:qFormat/>
    <w:pPr>
      <w:numPr>
        <w:ilvl w:val="1"/>
        <w:numId w:val="1"/>
      </w:numPr>
      <w:spacing w:after="200"/>
      <w:outlineLvl w:val="1"/>
    </w:pPr>
    <w:rPr>
      <w:rFonts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Hyperlink">
    <w:name w:val="Hyperlink"/>
    <w:rPr>
      <w:color w:val="0000FF"/>
      <w:u w:val="single"/>
    </w:rPr>
  </w:style>
  <w:style w:type="paragraph" w:styleId="BodyText2">
    <w:name w:val="Body Text 2"/>
    <w:basedOn w:val="Normal"/>
    <w:rPr>
      <w:u w:val="single"/>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DocID">
    <w:name w:val="DocID"/>
    <w:rsid w:val="00571128"/>
    <w:rPr>
      <w:rFonts w:ascii="Times New Roman" w:hAnsi="Times New Roman" w:cs="Times New Roman"/>
      <w:b w:val="0"/>
      <w:i w:val="0"/>
      <w:color w:val="000000"/>
      <w:sz w:val="16"/>
      <w:u w:val="none"/>
    </w:rPr>
  </w:style>
  <w:style w:type="paragraph" w:styleId="BalloonText">
    <w:name w:val="Balloon Text"/>
    <w:basedOn w:val="Normal"/>
    <w:link w:val="BalloonTextChar"/>
    <w:rsid w:val="00520881"/>
    <w:rPr>
      <w:rFonts w:ascii="Lucida Grande" w:hAnsi="Lucida Grande" w:cs="Lucida Grande"/>
      <w:sz w:val="18"/>
      <w:szCs w:val="18"/>
    </w:rPr>
  </w:style>
  <w:style w:type="character" w:customStyle="1" w:styleId="BalloonTextChar">
    <w:name w:val="Balloon Text Char"/>
    <w:basedOn w:val="DefaultParagraphFont"/>
    <w:link w:val="BalloonText"/>
    <w:rsid w:val="00520881"/>
    <w:rPr>
      <w:rFonts w:ascii="Lucida Grande" w:hAnsi="Lucida Grande" w:cs="Lucida Grande"/>
      <w:sz w:val="18"/>
      <w:szCs w:val="18"/>
    </w:rPr>
  </w:style>
  <w:style w:type="character" w:styleId="CommentReference">
    <w:name w:val="annotation reference"/>
    <w:basedOn w:val="DefaultParagraphFont"/>
    <w:rsid w:val="0015163E"/>
    <w:rPr>
      <w:sz w:val="18"/>
      <w:szCs w:val="18"/>
    </w:rPr>
  </w:style>
  <w:style w:type="paragraph" w:styleId="CommentText">
    <w:name w:val="annotation text"/>
    <w:basedOn w:val="Normal"/>
    <w:link w:val="CommentTextChar"/>
    <w:rsid w:val="0015163E"/>
    <w:rPr>
      <w:sz w:val="24"/>
      <w:szCs w:val="24"/>
    </w:rPr>
  </w:style>
  <w:style w:type="character" w:customStyle="1" w:styleId="CommentTextChar">
    <w:name w:val="Comment Text Char"/>
    <w:basedOn w:val="DefaultParagraphFont"/>
    <w:link w:val="CommentText"/>
    <w:rsid w:val="0015163E"/>
    <w:rPr>
      <w:sz w:val="24"/>
      <w:szCs w:val="24"/>
    </w:rPr>
  </w:style>
  <w:style w:type="paragraph" w:styleId="CommentSubject">
    <w:name w:val="annotation subject"/>
    <w:basedOn w:val="CommentText"/>
    <w:next w:val="CommentText"/>
    <w:link w:val="CommentSubjectChar"/>
    <w:rsid w:val="0015163E"/>
    <w:rPr>
      <w:b/>
      <w:bCs/>
      <w:sz w:val="20"/>
      <w:szCs w:val="20"/>
    </w:rPr>
  </w:style>
  <w:style w:type="character" w:customStyle="1" w:styleId="CommentSubjectChar">
    <w:name w:val="Comment Subject Char"/>
    <w:basedOn w:val="CommentTextChar"/>
    <w:link w:val="CommentSubject"/>
    <w:rsid w:val="0015163E"/>
    <w:rPr>
      <w:b/>
      <w:bCs/>
      <w:sz w:val="24"/>
      <w:szCs w:val="24"/>
    </w:rPr>
  </w:style>
  <w:style w:type="paragraph" w:styleId="Revision">
    <w:name w:val="Revision"/>
    <w:hidden/>
    <w:uiPriority w:val="71"/>
    <w:rsid w:val="0015163E"/>
  </w:style>
  <w:style w:type="paragraph" w:styleId="DocumentMap">
    <w:name w:val="Document Map"/>
    <w:basedOn w:val="Normal"/>
    <w:link w:val="DocumentMapChar"/>
    <w:rsid w:val="00470F2B"/>
    <w:rPr>
      <w:rFonts w:ascii="Lucida Grande" w:hAnsi="Lucida Grande" w:cs="Lucida Grande"/>
      <w:sz w:val="24"/>
      <w:szCs w:val="24"/>
    </w:rPr>
  </w:style>
  <w:style w:type="character" w:customStyle="1" w:styleId="DocumentMapChar">
    <w:name w:val="Document Map Char"/>
    <w:basedOn w:val="DefaultParagraphFont"/>
    <w:link w:val="DocumentMap"/>
    <w:rsid w:val="00470F2B"/>
    <w:rPr>
      <w:rFonts w:ascii="Lucida Grande" w:hAnsi="Lucida Grande" w:cs="Lucida Grande"/>
      <w:sz w:val="24"/>
      <w:szCs w:val="24"/>
    </w:rPr>
  </w:style>
  <w:style w:type="paragraph" w:styleId="BodyTextIndent">
    <w:name w:val="Body Text Indent"/>
    <w:basedOn w:val="Normal"/>
    <w:link w:val="BodyTextIndentChar"/>
    <w:rsid w:val="00320E83"/>
    <w:pPr>
      <w:ind w:left="2160" w:hanging="2160"/>
    </w:pPr>
  </w:style>
  <w:style w:type="character" w:customStyle="1" w:styleId="BodyTextIndentChar">
    <w:name w:val="Body Text Indent Char"/>
    <w:basedOn w:val="DefaultParagraphFont"/>
    <w:link w:val="BodyTextIndent"/>
    <w:rsid w:val="00320E83"/>
  </w:style>
  <w:style w:type="paragraph" w:styleId="ListParagraph">
    <w:name w:val="List Paragraph"/>
    <w:basedOn w:val="Normal"/>
    <w:uiPriority w:val="72"/>
    <w:rsid w:val="006C2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2430">
      <w:bodyDiv w:val="1"/>
      <w:marLeft w:val="0"/>
      <w:marRight w:val="0"/>
      <w:marTop w:val="0"/>
      <w:marBottom w:val="0"/>
      <w:divBdr>
        <w:top w:val="none" w:sz="0" w:space="0" w:color="auto"/>
        <w:left w:val="none" w:sz="0" w:space="0" w:color="auto"/>
        <w:bottom w:val="none" w:sz="0" w:space="0" w:color="auto"/>
        <w:right w:val="none" w:sz="0" w:space="0" w:color="auto"/>
      </w:divBdr>
    </w:div>
    <w:div w:id="767701869">
      <w:bodyDiv w:val="1"/>
      <w:marLeft w:val="0"/>
      <w:marRight w:val="0"/>
      <w:marTop w:val="0"/>
      <w:marBottom w:val="0"/>
      <w:divBdr>
        <w:top w:val="none" w:sz="0" w:space="0" w:color="auto"/>
        <w:left w:val="none" w:sz="0" w:space="0" w:color="auto"/>
        <w:bottom w:val="none" w:sz="0" w:space="0" w:color="auto"/>
        <w:right w:val="none" w:sz="0" w:space="0" w:color="auto"/>
      </w:divBdr>
      <w:divsChild>
        <w:div w:id="631137479">
          <w:marLeft w:val="0"/>
          <w:marRight w:val="0"/>
          <w:marTop w:val="0"/>
          <w:marBottom w:val="0"/>
          <w:divBdr>
            <w:top w:val="none" w:sz="0" w:space="0" w:color="auto"/>
            <w:left w:val="none" w:sz="0" w:space="0" w:color="auto"/>
            <w:bottom w:val="none" w:sz="0" w:space="0" w:color="auto"/>
            <w:right w:val="none" w:sz="0" w:space="0" w:color="auto"/>
          </w:divBdr>
        </w:div>
        <w:div w:id="1029137118">
          <w:marLeft w:val="0"/>
          <w:marRight w:val="0"/>
          <w:marTop w:val="0"/>
          <w:marBottom w:val="0"/>
          <w:divBdr>
            <w:top w:val="none" w:sz="0" w:space="0" w:color="auto"/>
            <w:left w:val="none" w:sz="0" w:space="0" w:color="auto"/>
            <w:bottom w:val="none" w:sz="0" w:space="0" w:color="auto"/>
            <w:right w:val="none" w:sz="0" w:space="0" w:color="auto"/>
          </w:divBdr>
        </w:div>
        <w:div w:id="1995840684">
          <w:marLeft w:val="0"/>
          <w:marRight w:val="0"/>
          <w:marTop w:val="0"/>
          <w:marBottom w:val="0"/>
          <w:divBdr>
            <w:top w:val="none" w:sz="0" w:space="0" w:color="auto"/>
            <w:left w:val="none" w:sz="0" w:space="0" w:color="auto"/>
            <w:bottom w:val="none" w:sz="0" w:space="0" w:color="auto"/>
            <w:right w:val="none" w:sz="0" w:space="0" w:color="auto"/>
          </w:divBdr>
        </w:div>
        <w:div w:id="1891794781">
          <w:marLeft w:val="0"/>
          <w:marRight w:val="0"/>
          <w:marTop w:val="0"/>
          <w:marBottom w:val="0"/>
          <w:divBdr>
            <w:top w:val="none" w:sz="0" w:space="0" w:color="auto"/>
            <w:left w:val="none" w:sz="0" w:space="0" w:color="auto"/>
            <w:bottom w:val="none" w:sz="0" w:space="0" w:color="auto"/>
            <w:right w:val="none" w:sz="0" w:space="0" w:color="auto"/>
          </w:divBdr>
        </w:div>
      </w:divsChild>
    </w:div>
    <w:div w:id="1640722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ublicprize.com/esprit-venture-challenge/rule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publicprize.com/pub/privacy" TargetMode="External"/><Relationship Id="rId10" Type="http://schemas.openxmlformats.org/officeDocument/2006/relationships/hyperlink" Target="https://www.publicprize.com/pub/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7F7F1-1098-0F43-AA6C-8F25ADAF7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5397</Words>
  <Characters>30765</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36090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1</cp:revision>
  <dcterms:created xsi:type="dcterms:W3CDTF">2015-09-14T02:26:00Z</dcterms:created>
  <dcterms:modified xsi:type="dcterms:W3CDTF">2016-07-30T19:38:00Z</dcterms:modified>
  <cp:category> </cp:category>
</cp:coreProperties>
</file>